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F8EB5" w14:textId="77777777" w:rsidR="004E2AAB" w:rsidRDefault="00FC7ED0">
      <w:pPr>
        <w:pStyle w:val="Title"/>
      </w:pPr>
      <w:r>
        <w:t xml:space="preserve">Parental Effects </w:t>
      </w:r>
      <w:del w:id="0" w:author="Bjarni K. Kristjánsson" w:date="2021-05-31T09:19:00Z">
        <w:r w:rsidDel="0036756B">
          <w:delText xml:space="preserve">on Development and Behavior </w:delText>
        </w:r>
      </w:del>
      <w:r>
        <w:t xml:space="preserve">in </w:t>
      </w:r>
      <w:proofErr w:type="spellStart"/>
      <w:r>
        <w:t>Threespine</w:t>
      </w:r>
      <w:proofErr w:type="spellEnd"/>
      <w:r>
        <w:t xml:space="preserve"> Stickleback </w:t>
      </w:r>
      <w:proofErr w:type="spellStart"/>
      <w:r>
        <w:rPr>
          <w:i/>
          <w:iCs/>
        </w:rPr>
        <w:t>Gasterosteus</w:t>
      </w:r>
      <w:proofErr w:type="spellEnd"/>
      <w:r>
        <w:rPr>
          <w:i/>
          <w:iCs/>
        </w:rPr>
        <w:t xml:space="preserve"> aculeatus</w:t>
      </w:r>
      <w:r>
        <w:t xml:space="preserve"> of Lake </w:t>
      </w:r>
      <w:proofErr w:type="spellStart"/>
      <w:r>
        <w:t>Mývatn</w:t>
      </w:r>
      <w:proofErr w:type="spellEnd"/>
      <w:r>
        <w:t>, Iceland</w:t>
      </w:r>
    </w:p>
    <w:p w14:paraId="621286AD" w14:textId="77777777" w:rsidR="004E2AAB" w:rsidRDefault="00FC7ED0">
      <w:pPr>
        <w:pStyle w:val="Author"/>
      </w:pPr>
      <w:r>
        <w:t>Spencer Edwards, Roll No.</w:t>
      </w:r>
    </w:p>
    <w:p w14:paraId="7BC57B47" w14:textId="77777777" w:rsidR="004E2AAB" w:rsidRDefault="00FC7ED0">
      <w:pPr>
        <w:pStyle w:val="Date"/>
      </w:pPr>
      <w:r>
        <w:t>April 2021</w:t>
      </w:r>
    </w:p>
    <w:p w14:paraId="62174A3A" w14:textId="77777777" w:rsidR="004E2AAB" w:rsidRDefault="00FC7ED0">
      <w:pPr>
        <w:pStyle w:val="Heading1"/>
      </w:pPr>
      <w:bookmarkStart w:id="1" w:name="research-question"/>
      <w:r>
        <w:t>Research Question</w:t>
      </w:r>
    </w:p>
    <w:p w14:paraId="32878197" w14:textId="77777777" w:rsidR="004E2AAB" w:rsidRDefault="00FC7ED0">
      <w:pPr>
        <w:pStyle w:val="FirstParagraph"/>
      </w:pPr>
      <w:r>
        <w:t>Major questions I want to address:</w:t>
      </w:r>
    </w:p>
    <w:p w14:paraId="138354A0" w14:textId="77777777" w:rsidR="004E2AAB" w:rsidRDefault="00FC7ED0">
      <w:pPr>
        <w:numPr>
          <w:ilvl w:val="0"/>
          <w:numId w:val="2"/>
        </w:numPr>
      </w:pPr>
      <w:r>
        <w:t xml:space="preserve">To what extent are the phenotypes of lake </w:t>
      </w:r>
      <w:proofErr w:type="spellStart"/>
      <w:r>
        <w:t>Mývatn</w:t>
      </w:r>
      <w:proofErr w:type="spellEnd"/>
      <w:r>
        <w:t xml:space="preserve"> stickleback shaped by maternal and paternal (parental) effects?</w:t>
      </w:r>
    </w:p>
    <w:p w14:paraId="30523EA4" w14:textId="00E5166E" w:rsidR="004E2AAB" w:rsidRDefault="00FC7ED0">
      <w:pPr>
        <w:numPr>
          <w:ilvl w:val="0"/>
          <w:numId w:val="2"/>
        </w:numPr>
      </w:pPr>
      <w:r>
        <w:t xml:space="preserve">Specifically, how much variation in stickleback phenotypes of morphology (For example: </w:t>
      </w:r>
      <w:commentRangeStart w:id="2"/>
      <w:del w:id="3" w:author="Spencer Edwards" w:date="2021-05-31T11:15:00Z">
        <w:r w:rsidDel="0014508B">
          <w:delText>size</w:delText>
        </w:r>
      </w:del>
      <w:commentRangeEnd w:id="2"/>
      <w:r w:rsidR="00A035F1">
        <w:rPr>
          <w:rStyle w:val="CommentReference"/>
        </w:rPr>
        <w:commentReference w:id="2"/>
      </w:r>
      <w:del w:id="4" w:author="Spencer Edwards" w:date="2021-05-31T11:15:00Z">
        <w:r w:rsidDel="0014508B">
          <w:delText>,</w:delText>
        </w:r>
      </w:del>
      <w:r>
        <w:t xml:space="preserve"> shape, feeding structures</w:t>
      </w:r>
      <w:ins w:id="5" w:author="Spencer Edwards" w:date="2021-05-31T11:15:00Z">
        <w:r w:rsidR="0014508B">
          <w:t>)</w:t>
        </w:r>
      </w:ins>
      <w:ins w:id="6" w:author="Spencer Edwards" w:date="2021-05-31T11:16:00Z">
        <w:r w:rsidR="0014508B">
          <w:t xml:space="preserve">, phenology (growth rate, size, </w:t>
        </w:r>
      </w:ins>
      <w:del w:id="7" w:author="Spencer Edwards" w:date="2021-05-31T11:15:00Z">
        <w:r w:rsidDel="0014508B">
          <w:delText xml:space="preserve">, </w:delText>
        </w:r>
        <w:commentRangeStart w:id="8"/>
        <w:r w:rsidDel="0014508B">
          <w:delText xml:space="preserve">development </w:delText>
        </w:r>
        <w:commentRangeEnd w:id="8"/>
        <w:r w:rsidR="00A035F1" w:rsidDel="0014508B">
          <w:rPr>
            <w:rStyle w:val="CommentReference"/>
          </w:rPr>
          <w:commentReference w:id="8"/>
        </w:r>
        <w:r w:rsidDel="0014508B">
          <w:delText>time)</w:delText>
        </w:r>
      </w:del>
      <w:r>
        <w:t xml:space="preserve"> and behavior (For example: feeding behavior, antipredator behavior, shyness/boldness, shoaling) are driven by genetic inheritence vs environmental inheritence?</w:t>
      </w:r>
    </w:p>
    <w:p w14:paraId="5E39DC1D" w14:textId="77777777" w:rsidR="004E2AAB" w:rsidRDefault="00FC7ED0">
      <w:pPr>
        <w:numPr>
          <w:ilvl w:val="0"/>
          <w:numId w:val="2"/>
        </w:numPr>
      </w:pPr>
      <w:commentRangeStart w:id="9"/>
      <w:r>
        <w:t xml:space="preserve">How much variation in parental effects </w:t>
      </w:r>
      <w:del w:id="10" w:author="Bjarni K. Kristjánsson" w:date="2021-05-31T10:16:00Z">
        <w:r w:rsidDel="00A035F1">
          <w:delText xml:space="preserve">are </w:delText>
        </w:r>
      </w:del>
      <w:ins w:id="11" w:author="Bjarni K. Kristjánsson" w:date="2021-05-31T10:16:00Z">
        <w:r w:rsidR="00A035F1">
          <w:t xml:space="preserve">can be </w:t>
        </w:r>
      </w:ins>
      <w:r>
        <w:t xml:space="preserve">explained by </w:t>
      </w:r>
      <w:del w:id="12" w:author="Bjarni K. Kristjánsson" w:date="2021-05-31T10:16:00Z">
        <w:r w:rsidDel="00A035F1">
          <w:delText>inhertance</w:delText>
        </w:r>
      </w:del>
      <w:ins w:id="13" w:author="Bjarni K. Kristjánsson" w:date="2021-05-31T10:16:00Z">
        <w:r w:rsidR="00A035F1">
          <w:t>inheritance</w:t>
        </w:r>
      </w:ins>
      <w:r>
        <w:t xml:space="preserve"> from genes vs inheritence from parental environment?</w:t>
      </w:r>
      <w:commentRangeEnd w:id="9"/>
      <w:r w:rsidR="00A035F1">
        <w:rPr>
          <w:rStyle w:val="CommentReference"/>
        </w:rPr>
        <w:commentReference w:id="9"/>
      </w:r>
    </w:p>
    <w:p w14:paraId="6CBE29C3" w14:textId="77777777" w:rsidR="004E2AAB" w:rsidRDefault="00FC7ED0">
      <w:pPr>
        <w:numPr>
          <w:ilvl w:val="0"/>
          <w:numId w:val="2"/>
        </w:numPr>
      </w:pPr>
      <w:commentRangeStart w:id="14"/>
      <w:r>
        <w:t xml:space="preserve">Do </w:t>
      </w:r>
      <w:proofErr w:type="spellStart"/>
      <w:r>
        <w:t>Mývatn</w:t>
      </w:r>
      <w:proofErr w:type="spellEnd"/>
      <w:r>
        <w:t xml:space="preserve"> stickleback obtain parental </w:t>
      </w:r>
      <w:del w:id="15" w:author="Bjarni K. Kristjánsson" w:date="2021-05-31T10:16:00Z">
        <w:r w:rsidDel="00A035F1">
          <w:delText xml:space="preserve">affects </w:delText>
        </w:r>
      </w:del>
      <w:ins w:id="16" w:author="Bjarni K. Kristjánsson" w:date="2021-05-31T10:16:00Z">
        <w:r w:rsidR="00A035F1">
          <w:t xml:space="preserve">effects </w:t>
        </w:r>
      </w:ins>
      <w:r>
        <w:t>primarily through genes or via epigenetics? (For example, parental behavior triggering hormone release)</w:t>
      </w:r>
      <w:commentRangeEnd w:id="14"/>
      <w:r w:rsidR="00A035F1">
        <w:rPr>
          <w:rStyle w:val="CommentReference"/>
        </w:rPr>
        <w:commentReference w:id="14"/>
      </w:r>
    </w:p>
    <w:p w14:paraId="565506E3" w14:textId="77777777" w:rsidR="004E2AAB" w:rsidRDefault="00FC7ED0">
      <w:pPr>
        <w:pStyle w:val="Heading1"/>
      </w:pPr>
      <w:bookmarkStart w:id="17" w:name="relevant-background"/>
      <w:bookmarkEnd w:id="1"/>
      <w:r>
        <w:t>Relevant Background</w:t>
      </w:r>
    </w:p>
    <w:p w14:paraId="16F625C8" w14:textId="4A2D59E7" w:rsidR="00A035F1" w:rsidRDefault="00C651ED">
      <w:pPr>
        <w:pStyle w:val="FirstParagraph"/>
        <w:rPr>
          <w:ins w:id="18" w:author="Bjarni K. Kristjánsson" w:date="2021-05-31T10:22:00Z"/>
        </w:rPr>
      </w:pPr>
      <w:ins w:id="19" w:author="Spencer Edwards" w:date="2021-05-31T11:24:00Z">
        <w:r>
          <w:t xml:space="preserve">An organism’s phenotype </w:t>
        </w:r>
      </w:ins>
      <w:ins w:id="20" w:author="Spencer Edwards" w:date="2021-05-31T11:25:00Z">
        <w:r>
          <w:t xml:space="preserve">determines </w:t>
        </w:r>
      </w:ins>
      <w:commentRangeStart w:id="21"/>
      <w:commentRangeStart w:id="22"/>
      <w:del w:id="23" w:author="Spencer Edwards" w:date="2021-06-03T10:43:00Z">
        <w:r w:rsidR="00FC7ED0" w:rsidDel="00345013">
          <w:delText>Development</w:delText>
        </w:r>
      </w:del>
      <w:ins w:id="24" w:author="Spencer Edwards" w:date="2021-06-03T10:43:00Z">
        <w:r w:rsidR="00345013">
          <w:t>its  Development</w:t>
        </w:r>
      </w:ins>
      <w:r w:rsidR="00FC7ED0">
        <w:t xml:space="preserve"> and early life history are </w:t>
      </w:r>
      <w:ins w:id="25" w:author="Bjarni K. Kristjánsson" w:date="2021-05-31T10:18:00Z">
        <w:r w:rsidR="00A035F1">
          <w:t xml:space="preserve">crucial steps </w:t>
        </w:r>
      </w:ins>
      <w:del w:id="26" w:author="Bjarni K. Kristjánsson" w:date="2021-05-31T10:18:00Z">
        <w:r w:rsidR="00FC7ED0" w:rsidDel="00A035F1">
          <w:delText xml:space="preserve">two of the most important time periods </w:delText>
        </w:r>
      </w:del>
      <w:r w:rsidR="00FC7ED0">
        <w:t xml:space="preserve">for </w:t>
      </w:r>
      <w:del w:id="27" w:author="Bjarni K. Kristjánsson" w:date="2021-05-31T10:18:00Z">
        <w:r w:rsidR="00FC7ED0" w:rsidDel="00A035F1">
          <w:delText xml:space="preserve">an </w:delText>
        </w:r>
      </w:del>
      <w:r w:rsidR="00FC7ED0">
        <w:t>organism</w:t>
      </w:r>
      <w:ins w:id="28" w:author="Spencer Edwards" w:date="2021-05-31T11:23:00Z">
        <w:r>
          <w:t>s</w:t>
        </w:r>
      </w:ins>
      <w:r w:rsidR="00FC7ED0">
        <w:t xml:space="preserve">. </w:t>
      </w:r>
      <w:proofErr w:type="spellStart"/>
      <w:r w:rsidR="00FC7ED0">
        <w:t>Consequentally</w:t>
      </w:r>
      <w:proofErr w:type="spellEnd"/>
      <w:r w:rsidR="00FC7ED0">
        <w:t>, the traits gained by an organism from its parents during this time are key to its success as an individual.</w:t>
      </w:r>
      <w:ins w:id="29" w:author="Spencer Edwards" w:date="2021-05-31T11:18:00Z">
        <w:r w:rsidR="0014508B">
          <w:t xml:space="preserve"> </w:t>
        </w:r>
      </w:ins>
      <w:r w:rsidR="00FC7ED0">
        <w:t xml:space="preserve"> </w:t>
      </w:r>
      <w:commentRangeEnd w:id="21"/>
      <w:r w:rsidR="00A035F1">
        <w:rPr>
          <w:rStyle w:val="CommentReference"/>
        </w:rPr>
        <w:commentReference w:id="21"/>
      </w:r>
      <w:commentRangeEnd w:id="22"/>
      <w:r w:rsidR="0014508B">
        <w:rPr>
          <w:rStyle w:val="CommentReference"/>
        </w:rPr>
        <w:commentReference w:id="22"/>
      </w:r>
      <w:r w:rsidR="00FC7ED0">
        <w:t>It is not su</w:t>
      </w:r>
      <w:ins w:id="30" w:author="Bjarni K. Kristjánsson" w:date="2021-05-31T10:19:00Z">
        <w:r w:rsidR="00A035F1">
          <w:t>r</w:t>
        </w:r>
      </w:ins>
      <w:r w:rsidR="00FC7ED0">
        <w:t xml:space="preserve">prising then, that parental effects, both maternal and paternal, have a major impact on </w:t>
      </w:r>
      <w:del w:id="31" w:author="Bjarni K. Kristjánsson" w:date="2021-05-31T10:19:00Z">
        <w:r w:rsidR="00FC7ED0" w:rsidDel="00A035F1">
          <w:delText xml:space="preserve">the an </w:delText>
        </w:r>
      </w:del>
      <w:r w:rsidR="00FC7ED0">
        <w:t>organism</w:t>
      </w:r>
      <w:ins w:id="32" w:author="Bjarni K. Kristjánsson" w:date="2021-05-31T10:19:00Z">
        <w:r w:rsidR="00A035F1">
          <w:t>s</w:t>
        </w:r>
      </w:ins>
      <w:r w:rsidR="00FC7ED0">
        <w:t xml:space="preserve"> </w:t>
      </w:r>
      <w:del w:id="33" w:author="Bjarni K. Kristjánsson" w:date="2021-05-31T10:19:00Z">
        <w:r w:rsidR="00FC7ED0" w:rsidDel="00A035F1">
          <w:delText xml:space="preserve">from before it is born </w:delText>
        </w:r>
      </w:del>
      <w:r w:rsidR="00FC7ED0">
        <w:t>(</w:t>
      </w:r>
      <w:proofErr w:type="spellStart"/>
      <w:r w:rsidR="00FC7ED0">
        <w:t>Charmantier</w:t>
      </w:r>
      <w:proofErr w:type="spellEnd"/>
      <w:r w:rsidR="00FC7ED0">
        <w:t xml:space="preserve">, </w:t>
      </w:r>
      <w:proofErr w:type="spellStart"/>
      <w:r w:rsidR="00FC7ED0">
        <w:t>Garant</w:t>
      </w:r>
      <w:proofErr w:type="spellEnd"/>
      <w:r w:rsidR="00FC7ED0">
        <w:t xml:space="preserve">, and </w:t>
      </w:r>
      <w:proofErr w:type="spellStart"/>
      <w:r w:rsidR="00FC7ED0">
        <w:t>Kruuk</w:t>
      </w:r>
      <w:proofErr w:type="spellEnd"/>
      <w:r w:rsidR="00FC7ED0">
        <w:t xml:space="preserve"> 2014; </w:t>
      </w:r>
      <w:proofErr w:type="spellStart"/>
      <w:r w:rsidR="00FC7ED0">
        <w:t>Danchin</w:t>
      </w:r>
      <w:proofErr w:type="spellEnd"/>
      <w:r w:rsidR="00FC7ED0">
        <w:t xml:space="preserve"> et al. 2011; </w:t>
      </w:r>
      <w:proofErr w:type="spellStart"/>
      <w:r w:rsidR="00FC7ED0">
        <w:t>Badyaev</w:t>
      </w:r>
      <w:proofErr w:type="spellEnd"/>
      <w:r w:rsidR="00FC7ED0">
        <w:t xml:space="preserve"> and </w:t>
      </w:r>
      <w:proofErr w:type="spellStart"/>
      <w:r w:rsidR="00FC7ED0">
        <w:t>Uller</w:t>
      </w:r>
      <w:proofErr w:type="spellEnd"/>
      <w:r w:rsidR="00FC7ED0">
        <w:t xml:space="preserve"> 2009). Parental effects, defined as a change in an </w:t>
      </w:r>
      <w:del w:id="34" w:author="Bjarni K. Kristjánsson" w:date="2021-05-31T10:20:00Z">
        <w:r w:rsidR="00FC7ED0" w:rsidDel="00A035F1">
          <w:delText xml:space="preserve">Offspring’s </w:delText>
        </w:r>
      </w:del>
      <w:ins w:id="35" w:author="Bjarni K. Kristjánsson" w:date="2021-05-31T10:20:00Z">
        <w:r w:rsidR="00A035F1">
          <w:t xml:space="preserve">offspring’s </w:t>
        </w:r>
      </w:ins>
      <w:r w:rsidR="00FC7ED0">
        <w:t xml:space="preserve">phenotype due to the genotype and/or environment of one or more of its parents, were for a long time considered a </w:t>
      </w:r>
      <w:proofErr w:type="spellStart"/>
      <w:r w:rsidR="00FC7ED0">
        <w:t>nuicance</w:t>
      </w:r>
      <w:proofErr w:type="spellEnd"/>
      <w:r w:rsidR="00FC7ED0">
        <w:t xml:space="preserve">, a deviation from pure heritable traits. Now however we have seen a </w:t>
      </w:r>
      <w:del w:id="36" w:author="Bjarni K. Kristjánsson" w:date="2021-05-31T10:20:00Z">
        <w:r w:rsidR="00FC7ED0" w:rsidDel="00A035F1">
          <w:delText xml:space="preserve">researgence </w:delText>
        </w:r>
      </w:del>
      <w:ins w:id="37" w:author="Bjarni K. Kristjánsson" w:date="2021-05-31T10:20:00Z">
        <w:r w:rsidR="00A035F1">
          <w:t xml:space="preserve">resurgence </w:t>
        </w:r>
      </w:ins>
      <w:r w:rsidR="00FC7ED0">
        <w:t>of interest in these effects (</w:t>
      </w:r>
      <w:proofErr w:type="spellStart"/>
      <w:r w:rsidR="00FC7ED0">
        <w:t>Charmantier</w:t>
      </w:r>
      <w:proofErr w:type="spellEnd"/>
      <w:r w:rsidR="00FC7ED0">
        <w:t xml:space="preserve">, </w:t>
      </w:r>
      <w:proofErr w:type="spellStart"/>
      <w:r w:rsidR="00FC7ED0">
        <w:t>Garant</w:t>
      </w:r>
      <w:proofErr w:type="spellEnd"/>
      <w:r w:rsidR="00FC7ED0">
        <w:t xml:space="preserve">, and </w:t>
      </w:r>
      <w:proofErr w:type="spellStart"/>
      <w:r w:rsidR="00FC7ED0">
        <w:t>Kruuk</w:t>
      </w:r>
      <w:proofErr w:type="spellEnd"/>
      <w:r w:rsidR="00FC7ED0">
        <w:t xml:space="preserve"> 2014). While much research has been done concerning the impact of parental effects on development (</w:t>
      </w:r>
      <w:proofErr w:type="spellStart"/>
      <w:r w:rsidR="00FC7ED0">
        <w:t>Tigreros</w:t>
      </w:r>
      <w:proofErr w:type="spellEnd"/>
      <w:r w:rsidR="00FC7ED0">
        <w:t xml:space="preserve">, Agrawal, and Thaler 2021) and behavior of </w:t>
      </w:r>
      <w:del w:id="38" w:author="Spencer Edwards" w:date="2021-06-03T10:43:00Z">
        <w:r w:rsidR="00FC7ED0" w:rsidDel="00345013">
          <w:delText>invertabrates</w:delText>
        </w:r>
      </w:del>
      <w:ins w:id="39" w:author="Spencer Edwards" w:date="2021-06-03T10:43:00Z">
        <w:r w:rsidR="00345013">
          <w:t>invertebrates</w:t>
        </w:r>
      </w:ins>
      <w:r w:rsidR="00FC7ED0">
        <w:t xml:space="preserve"> (particularly beetles), </w:t>
      </w:r>
      <w:del w:id="40" w:author="Spencer Edwards" w:date="2021-06-03T10:43:00Z">
        <w:r w:rsidR="00FC7ED0" w:rsidDel="00345013">
          <w:delText>comparitivley</w:delText>
        </w:r>
      </w:del>
      <w:ins w:id="41" w:author="Spencer Edwards" w:date="2021-06-03T10:43:00Z">
        <w:r w:rsidR="00345013">
          <w:t>comparatively</w:t>
        </w:r>
      </w:ins>
      <w:r w:rsidR="00FC7ED0">
        <w:t xml:space="preserve"> less is known about parental effects on </w:t>
      </w:r>
      <w:del w:id="42" w:author="Spencer Edwards" w:date="2021-06-03T10:43:00Z">
        <w:r w:rsidR="00FC7ED0" w:rsidDel="00345013">
          <w:delText>vertabrates</w:delText>
        </w:r>
      </w:del>
      <w:ins w:id="43" w:author="Spencer Edwards" w:date="2021-06-03T10:43:00Z">
        <w:r w:rsidR="00345013">
          <w:t>vertebrates</w:t>
        </w:r>
      </w:ins>
      <w:r w:rsidR="00FC7ED0">
        <w:t xml:space="preserve">. Work on </w:t>
      </w:r>
      <w:proofErr w:type="spellStart"/>
      <w:r w:rsidR="00FC7ED0">
        <w:t>teleosts</w:t>
      </w:r>
      <w:proofErr w:type="spellEnd"/>
      <w:r w:rsidR="00FC7ED0">
        <w:t xml:space="preserve"> has revealed strong links between parental effects on the co-evolution of behavior and cellular function (Yoshizawa, </w:t>
      </w:r>
      <w:proofErr w:type="spellStart"/>
      <w:r w:rsidR="00FC7ED0">
        <w:t>Ashida</w:t>
      </w:r>
      <w:proofErr w:type="spellEnd"/>
      <w:r w:rsidR="00FC7ED0">
        <w:t xml:space="preserve">, and Jeffery 2012). </w:t>
      </w:r>
    </w:p>
    <w:p w14:paraId="7C143209" w14:textId="77777777" w:rsidR="00A035F1" w:rsidRDefault="00FC7ED0">
      <w:pPr>
        <w:pStyle w:val="FirstParagraph"/>
        <w:rPr>
          <w:ins w:id="44" w:author="Bjarni K. Kristjánsson" w:date="2021-05-31T10:23:00Z"/>
        </w:rPr>
      </w:pPr>
      <w:r>
        <w:lastRenderedPageBreak/>
        <w:t>The connection between parental affects influencing behavior and gene expression has serious implications for evolutionary ecology, because rapid environmental</w:t>
      </w:r>
      <w:ins w:id="45" w:author="Bjarni K. Kristjánsson" w:date="2021-05-31T10:21:00Z">
        <w:r w:rsidR="00A035F1">
          <w:t xml:space="preserve"> change</w:t>
        </w:r>
      </w:ins>
      <w:r>
        <w:t xml:space="preserve"> could act as a mechanism for rapid evolution via parental programming of offspring phenotypes, effectively providing their offspring with a “jumpstart” of sorts (</w:t>
      </w:r>
      <w:proofErr w:type="spellStart"/>
      <w:r>
        <w:t>Danchin</w:t>
      </w:r>
      <w:proofErr w:type="spellEnd"/>
      <w:r>
        <w:t xml:space="preserve"> et al. 2011; Donelson et al. 2018). </w:t>
      </w:r>
    </w:p>
    <w:p w14:paraId="2DD06EF1" w14:textId="77777777" w:rsidR="004E2AAB" w:rsidRDefault="00FC7ED0">
      <w:pPr>
        <w:pStyle w:val="FirstParagraph"/>
      </w:pPr>
      <w:commentRangeStart w:id="46"/>
      <w:r>
        <w:t>From the standpoint of quantitative genetics, the phenotype (</w:t>
      </w:r>
      <w:r>
        <w:rPr>
          <w:i/>
          <w:iCs/>
        </w:rPr>
        <w:t>P</w:t>
      </w:r>
      <w:r>
        <w:t>) is equal to the influence of genes (</w:t>
      </w:r>
      <w:r>
        <w:rPr>
          <w:i/>
          <w:iCs/>
        </w:rPr>
        <w:t>G</w:t>
      </w:r>
      <w:r>
        <w:t>) and environment (</w:t>
      </w:r>
      <w:r>
        <w:rPr>
          <w:i/>
          <w:iCs/>
        </w:rPr>
        <w:t>E</w:t>
      </w:r>
      <w:r>
        <w:t>) such that</w:t>
      </w:r>
    </w:p>
    <w:p w14:paraId="303CEE24" w14:textId="0B9FE7A9" w:rsidR="004E2AAB" w:rsidRDefault="00FC7ED0">
      <w:pPr>
        <w:pStyle w:val="BodyText"/>
      </w:pPr>
      <w:commentRangeStart w:id="47"/>
      <m:oMathPara>
        <m:oMathParaPr>
          <m:jc m:val="center"/>
        </m:oMathParaPr>
        <m:oMath>
          <m:r>
            <w:rPr>
              <w:rFonts w:ascii="Cambria Math" w:hAnsi="Cambria Math"/>
            </w:rPr>
            <m:t>P</m:t>
          </m:r>
          <m:r>
            <m:rPr>
              <m:sty m:val="p"/>
            </m:rPr>
            <w:rPr>
              <w:rFonts w:ascii="Cambria Math" w:hAnsi="Cambria Math"/>
            </w:rPr>
            <m:t>=</m:t>
          </m:r>
          <m:r>
            <w:rPr>
              <w:rFonts w:ascii="Cambria Math" w:hAnsi="Cambria Math"/>
            </w:rPr>
            <m:t>G</m:t>
          </m:r>
          <m:r>
            <w:ins w:id="48" w:author="Spencer Edwards" w:date="2021-06-01T10:11:00Z">
              <m:rPr>
                <m:sty m:val="p"/>
              </m:rPr>
              <w:rPr>
                <w:rFonts w:ascii="Cambria Math" w:hAnsi="Cambria Math"/>
              </w:rPr>
              <m:t>+</m:t>
            </w:ins>
          </m:r>
          <m:r>
            <w:del w:id="49" w:author="Spencer Edwards" w:date="2021-06-01T10:11:00Z">
              <m:rPr>
                <m:sty m:val="p"/>
              </m:rPr>
              <w:rPr>
                <w:rFonts w:ascii="Cambria Math" w:hAnsi="Cambria Math"/>
              </w:rPr>
              <m:t>×</m:t>
            </w:del>
          </m:r>
          <m:r>
            <w:rPr>
              <w:rFonts w:ascii="Cambria Math" w:hAnsi="Cambria Math"/>
            </w:rPr>
            <m:t>E</m:t>
          </m:r>
          <w:commentRangeEnd w:id="47"/>
          <m:r>
            <m:rPr>
              <m:sty m:val="p"/>
            </m:rPr>
            <w:rPr>
              <w:rStyle w:val="CommentReference"/>
            </w:rPr>
            <w:commentReference w:id="47"/>
          </m:r>
        </m:oMath>
      </m:oMathPara>
    </w:p>
    <w:p w14:paraId="2C88A5B5" w14:textId="7AEF5622" w:rsidR="004E2AAB" w:rsidRDefault="00FC7ED0">
      <w:pPr>
        <w:pStyle w:val="FirstParagraph"/>
      </w:pPr>
      <w:r>
        <w:t>However, genetic effects from parents can be further broken down into inheritence from genes directly (</w:t>
      </w:r>
      <m:oMath>
        <m:sSub>
          <m:sSubPr>
            <m:ctrlPr>
              <w:rPr>
                <w:rFonts w:ascii="Cambria Math" w:hAnsi="Cambria Math"/>
              </w:rPr>
            </m:ctrlPr>
          </m:sSubPr>
          <m:e>
            <m:r>
              <w:rPr>
                <w:rFonts w:ascii="Cambria Math" w:hAnsi="Cambria Math"/>
              </w:rPr>
              <m:t>I</m:t>
            </m:r>
          </m:e>
          <m:sub>
            <m:r>
              <w:rPr>
                <w:rFonts w:ascii="Cambria Math" w:hAnsi="Cambria Math"/>
              </w:rPr>
              <m:t>G</m:t>
            </m:r>
          </m:sub>
        </m:sSub>
      </m:oMath>
      <w:r>
        <w:t>) and inheritence from the parental environment (</w:t>
      </w:r>
      <m:oMath>
        <m:sSub>
          <m:sSubPr>
            <m:ctrlPr>
              <w:rPr>
                <w:rFonts w:ascii="Cambria Math" w:hAnsi="Cambria Math"/>
              </w:rPr>
            </m:ctrlPr>
          </m:sSubPr>
          <m:e>
            <m:r>
              <w:rPr>
                <w:rFonts w:ascii="Cambria Math" w:hAnsi="Cambria Math"/>
              </w:rPr>
              <m:t>I</m:t>
            </m:r>
          </m:e>
          <m:sub>
            <m:r>
              <w:rPr>
                <w:rFonts w:ascii="Cambria Math" w:hAnsi="Cambria Math"/>
              </w:rPr>
              <m:t>E</m:t>
            </m:r>
          </m:sub>
        </m:sSub>
      </m:oMath>
      <w:r>
        <w:t>) such that</w:t>
      </w:r>
      <w:ins w:id="50" w:author="Spencer Edwards" w:date="2021-06-01T10:19:00Z">
        <w:r w:rsidR="00B24929">
          <w:t>:</w:t>
        </w:r>
      </w:ins>
    </w:p>
    <w:p w14:paraId="1149E74D" w14:textId="1059943E" w:rsidR="004E2AAB" w:rsidDel="00C651ED" w:rsidRDefault="00FC7ED0">
      <w:pPr>
        <w:pStyle w:val="BodyText"/>
        <w:rPr>
          <w:del w:id="51" w:author="Spencer Edwards" w:date="2021-05-31T11:26:00Z"/>
        </w:rPr>
      </w:pPr>
      <m:oMathPara>
        <m:oMathParaPr>
          <m:jc m:val="center"/>
        </m:oMathParaPr>
        <m:oMath>
          <m:r>
            <w:rPr>
              <w:rFonts w:ascii="Cambria Math" w:hAnsi="Cambria Math"/>
            </w:rPr>
            <m:t>P</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E</m:t>
                  </m:r>
                </m:sub>
              </m:sSub>
            </m:e>
          </m:d>
          <m:r>
            <w:ins w:id="52" w:author="Spencer Edwards" w:date="2021-06-01T10:12:00Z">
              <m:rPr>
                <m:sty m:val="p"/>
              </m:rPr>
              <w:rPr>
                <w:rFonts w:ascii="Cambria Math" w:hAnsi="Cambria Math"/>
              </w:rPr>
              <m:t>+</m:t>
            </w:ins>
          </m:r>
          <m:r>
            <w:del w:id="53" w:author="Spencer Edwards" w:date="2021-06-01T10:12:00Z">
              <m:rPr>
                <m:sty m:val="p"/>
              </m:rPr>
              <w:rPr>
                <w:rFonts w:ascii="Cambria Math" w:hAnsi="Cambria Math"/>
              </w:rPr>
              <m:t>×</m:t>
            </w:del>
          </m:r>
          <m:r>
            <w:rPr>
              <w:rFonts w:ascii="Cambria Math" w:hAnsi="Cambria Math"/>
            </w:rPr>
            <m:t>E</m:t>
          </m:r>
          <w:commentRangeEnd w:id="46"/>
          <m:r>
            <m:rPr>
              <m:sty m:val="p"/>
            </m:rPr>
            <w:rPr>
              <w:rStyle w:val="CommentReference"/>
            </w:rPr>
            <w:commentReference w:id="46"/>
          </m:r>
        </m:oMath>
      </m:oMathPara>
    </w:p>
    <w:p w14:paraId="34A9148B" w14:textId="7D8CAAD1" w:rsidR="00C651ED" w:rsidRDefault="00C651ED">
      <w:pPr>
        <w:pStyle w:val="BodyText"/>
        <w:rPr>
          <w:ins w:id="54" w:author="Spencer Edwards" w:date="2021-05-31T11:26:00Z"/>
        </w:rPr>
        <w:pPrChange w:id="55" w:author="Spencer Edwards" w:date="2021-05-31T11:26:00Z">
          <w:pPr>
            <w:pStyle w:val="FirstParagraph"/>
          </w:pPr>
        </w:pPrChange>
      </w:pPr>
    </w:p>
    <w:p w14:paraId="35C3E4D2" w14:textId="7EFAAFD1" w:rsidR="00C651ED" w:rsidRDefault="00C651ED">
      <w:pPr>
        <w:pStyle w:val="FirstParagraph"/>
        <w:rPr>
          <w:ins w:id="56" w:author="Spencer Edwards" w:date="2021-05-31T11:26:00Z"/>
        </w:rPr>
      </w:pPr>
      <w:ins w:id="57" w:author="Spencer Edwards" w:date="2021-05-31T11:26:00Z">
        <w:r>
          <w:t>The benefit of usin</w:t>
        </w:r>
      </w:ins>
      <w:ins w:id="58" w:author="Spencer Edwards" w:date="2021-05-31T11:27:00Z">
        <w:r>
          <w:t xml:space="preserve">g a quantitative genetics model is that we can make predictions about where traits come </w:t>
        </w:r>
      </w:ins>
      <w:ins w:id="59" w:author="Spencer Edwards" w:date="2021-06-01T10:12:00Z">
        <w:r w:rsidR="00FC2BBB">
          <w:t>from and</w:t>
        </w:r>
      </w:ins>
      <w:ins w:id="60" w:author="Spencer Edwards" w:date="2021-05-31T11:27:00Z">
        <w:r>
          <w:t xml:space="preserve"> test them using an Animal Model</w:t>
        </w:r>
      </w:ins>
      <w:ins w:id="61" w:author="Spencer Edwards" w:date="2021-05-31T13:49:00Z">
        <w:r w:rsidR="00897F16">
          <w:t>. Animal Model</w:t>
        </w:r>
      </w:ins>
      <w:ins w:id="62" w:author="Spencer Edwards" w:date="2021-05-31T13:50:00Z">
        <w:r w:rsidR="00897F16">
          <w:t xml:space="preserve">s allow us to estimate </w:t>
        </w:r>
      </w:ins>
      <w:ins w:id="63" w:author="Spencer Edwards" w:date="2021-05-31T13:51:00Z">
        <w:r w:rsidR="00897F16">
          <w:t xml:space="preserve">how much of the phenotype is </w:t>
        </w:r>
      </w:ins>
      <w:ins w:id="64" w:author="Spencer Edwards" w:date="2021-05-31T13:52:00Z">
        <w:r w:rsidR="00897F16">
          <w:t>derived from genetics by performing a Gener</w:t>
        </w:r>
      </w:ins>
      <w:ins w:id="65" w:author="Spencer Edwards" w:date="2021-05-31T13:53:00Z">
        <w:r w:rsidR="00897F16">
          <w:t xml:space="preserve">alized Mixed Model. </w:t>
        </w:r>
      </w:ins>
      <w:ins w:id="66" w:author="Spencer Edwards" w:date="2021-06-01T10:13:00Z">
        <w:r w:rsidR="00FC2BBB">
          <w:t xml:space="preserve">By portioning the phenotypic variance into genetic and environmental effects (Sometimes referred to as Additive and Residual, respectively), we can </w:t>
        </w:r>
      </w:ins>
      <w:ins w:id="67" w:author="Spencer Edwards" w:date="2021-06-01T10:14:00Z">
        <w:r w:rsidR="00FC2BBB">
          <w:t xml:space="preserve">extend our analysis to multiple co-varying </w:t>
        </w:r>
      </w:ins>
      <w:ins w:id="68" w:author="Spencer Edwards" w:date="2021-06-03T10:48:00Z">
        <w:r w:rsidR="004540C2">
          <w:t>traits and</w:t>
        </w:r>
      </w:ins>
      <w:ins w:id="69" w:author="Spencer Edwards" w:date="2021-06-01T10:14:00Z">
        <w:r w:rsidR="00FC2BBB">
          <w:t xml:space="preserve"> analyze where multiple trait</w:t>
        </w:r>
      </w:ins>
      <w:ins w:id="70" w:author="Spencer Edwards" w:date="2021-06-01T10:15:00Z">
        <w:r w:rsidR="00FC2BBB">
          <w:t>s which are responsible for differences in life-history strategies come from.</w:t>
        </w:r>
      </w:ins>
    </w:p>
    <w:p w14:paraId="5B3B2094" w14:textId="5BADDAAF" w:rsidR="004E2AAB" w:rsidRDefault="00FC7ED0">
      <w:pPr>
        <w:pStyle w:val="FirstParagraph"/>
      </w:pPr>
      <w:r>
        <w:t xml:space="preserve">Here in Iceland, work on various populations of </w:t>
      </w:r>
      <w:proofErr w:type="spellStart"/>
      <w:r>
        <w:rPr>
          <w:i/>
          <w:iCs/>
        </w:rPr>
        <w:t>Gasterosteus</w:t>
      </w:r>
      <w:proofErr w:type="spellEnd"/>
      <w:r>
        <w:rPr>
          <w:i/>
          <w:iCs/>
        </w:rPr>
        <w:t xml:space="preserve"> aculeatus</w:t>
      </w:r>
      <w:r>
        <w:t xml:space="preserve"> has focused on phenotypic diversity, including phenotypic plasticity (Kristjánsson, </w:t>
      </w:r>
      <w:proofErr w:type="spellStart"/>
      <w:r>
        <w:t>Skúlason</w:t>
      </w:r>
      <w:proofErr w:type="spellEnd"/>
      <w:r>
        <w:t xml:space="preserve">, and Noakes 2002; Millet et al. 2013). </w:t>
      </w:r>
      <w:commentRangeStart w:id="71"/>
      <w:r>
        <w:t xml:space="preserve">However, the extent to which parental effects shape the morphology and behavior of lake </w:t>
      </w:r>
      <w:proofErr w:type="spellStart"/>
      <w:r>
        <w:t>Mývatn</w:t>
      </w:r>
      <w:proofErr w:type="spellEnd"/>
      <w:r>
        <w:t xml:space="preserve"> stickleback has yet to be investigated</w:t>
      </w:r>
      <w:commentRangeEnd w:id="71"/>
      <w:r w:rsidR="00A035F1">
        <w:rPr>
          <w:rStyle w:val="CommentReference"/>
        </w:rPr>
        <w:commentReference w:id="71"/>
      </w:r>
      <w:r>
        <w:t xml:space="preserve">. Previous work on different stickleback populations have discovered a range of parental effects, both maternal and paternal. Bell, Trapp, and </w:t>
      </w:r>
      <w:proofErr w:type="spellStart"/>
      <w:r>
        <w:t>Keagy</w:t>
      </w:r>
      <w:proofErr w:type="spellEnd"/>
      <w:r>
        <w:t xml:space="preserve"> (2018) investigated the heritability of parental behavior (Specifically, fanning of eggs) by male stickleback and found strong heritability of the trait. Furthermore, they concluded that a strong amount of genetic variation could lead the evolvability of the fanning trait. Offspring of male stickleback that </w:t>
      </w:r>
      <w:del w:id="72" w:author="Spencer Edwards" w:date="2021-05-31T14:11:00Z">
        <w:r w:rsidDel="000E5207">
          <w:delText>expirience</w:delText>
        </w:r>
      </w:del>
      <w:ins w:id="73" w:author="Spencer Edwards" w:date="2021-05-31T14:11:00Z">
        <w:r w:rsidR="000E5207">
          <w:t>experience</w:t>
        </w:r>
      </w:ins>
      <w:r>
        <w:t xml:space="preserve"> predation risk have shown to grow smaller and spend less time in the open (Bell, McGhee, and Stein 2016; Stein and Bell 2014) Female stickleback have also been shown to pass on phenotypic information to their eggs. An </w:t>
      </w:r>
      <w:proofErr w:type="spellStart"/>
      <w:r>
        <w:t>RNAseq</w:t>
      </w:r>
      <w:proofErr w:type="spellEnd"/>
      <w:r>
        <w:t xml:space="preserve"> study analyzing female </w:t>
      </w:r>
      <w:del w:id="74" w:author="Spencer Edwards" w:date="2021-05-31T14:11:00Z">
        <w:r w:rsidDel="000E5207">
          <w:delText>sitckleback</w:delText>
        </w:r>
      </w:del>
      <w:ins w:id="75" w:author="Spencer Edwards" w:date="2021-05-31T14:11:00Z">
        <w:r w:rsidR="000E5207">
          <w:t>stickleback</w:t>
        </w:r>
      </w:ins>
      <w:r>
        <w:t xml:space="preserve"> found that eggs from mothers exposed to predators had faster development times, as well as major epigenetic changes and alterations to non-coding genes during development (</w:t>
      </w:r>
      <w:proofErr w:type="spellStart"/>
      <w:r>
        <w:t>Mommer</w:t>
      </w:r>
      <w:proofErr w:type="spellEnd"/>
      <w:r>
        <w:t xml:space="preserve"> and Bell 2014; Bell, McGhee, and Stein 2016).</w:t>
      </w:r>
      <w:r>
        <w:br/>
      </w:r>
    </w:p>
    <w:p w14:paraId="065DC308" w14:textId="77777777" w:rsidR="004E2AAB" w:rsidRDefault="00FC7ED0">
      <w:pPr>
        <w:pStyle w:val="Heading1"/>
      </w:pPr>
      <w:bookmarkStart w:id="76" w:name="methods"/>
      <w:bookmarkEnd w:id="17"/>
      <w:r>
        <w:t>M</w:t>
      </w:r>
      <w:bookmarkStart w:id="77" w:name="_Hlk73362820"/>
      <w:r>
        <w:t>ethods</w:t>
      </w:r>
      <w:bookmarkEnd w:id="77"/>
    </w:p>
    <w:p w14:paraId="560FC7A5" w14:textId="6C1BC72C" w:rsidR="00907159" w:rsidRDefault="00FC7ED0">
      <w:pPr>
        <w:pStyle w:val="FirstParagraph"/>
        <w:rPr>
          <w:ins w:id="78" w:author="Spencer Edwards" w:date="2021-06-01T13:36:00Z"/>
        </w:rPr>
      </w:pPr>
      <w:r>
        <w:t>I will use a half-</w:t>
      </w:r>
      <w:del w:id="79" w:author="Spencer Edwards" w:date="2021-05-31T14:10:00Z">
        <w:r w:rsidDel="000E5207">
          <w:delText>sibiling</w:delText>
        </w:r>
      </w:del>
      <w:ins w:id="80" w:author="Spencer Edwards" w:date="2021-05-31T14:10:00Z">
        <w:r w:rsidR="000E5207">
          <w:t>sibling</w:t>
        </w:r>
      </w:ins>
      <w:r>
        <w:t xml:space="preserve"> common garden </w:t>
      </w:r>
      <w:del w:id="81" w:author="Spencer Edwards" w:date="2021-05-31T14:10:00Z">
        <w:r w:rsidDel="000E5207">
          <w:delText>expiriment</w:delText>
        </w:r>
      </w:del>
      <w:ins w:id="82" w:author="Spencer Edwards" w:date="2021-05-31T14:10:00Z">
        <w:r w:rsidR="000E5207">
          <w:t>experiment</w:t>
        </w:r>
      </w:ins>
      <w:r>
        <w:t xml:space="preserve"> to assess </w:t>
      </w:r>
      <w:ins w:id="83" w:author="Spencer Edwards" w:date="2021-05-31T14:06:00Z">
        <w:r w:rsidR="000E5207">
          <w:t>parental effects</w:t>
        </w:r>
      </w:ins>
      <w:del w:id="84" w:author="Spencer Edwards" w:date="2021-05-31T14:06:00Z">
        <w:r w:rsidDel="000E5207">
          <w:delText>TGP</w:delText>
        </w:r>
      </w:del>
      <w:r>
        <w:t xml:space="preserve"> in </w:t>
      </w:r>
      <w:proofErr w:type="spellStart"/>
      <w:r>
        <w:t>Mývatn</w:t>
      </w:r>
      <w:proofErr w:type="spellEnd"/>
      <w:r>
        <w:t xml:space="preserve"> stickleback. Stickleback will be collected from </w:t>
      </w:r>
      <w:commentRangeStart w:id="85"/>
      <w:del w:id="86" w:author="Spencer Edwards" w:date="2021-05-31T14:11:00Z">
        <w:r w:rsidDel="00F62C45">
          <w:delText>seperate</w:delText>
        </w:r>
      </w:del>
      <w:ins w:id="87" w:author="Spencer Edwards" w:date="2021-05-31T14:11:00Z">
        <w:r w:rsidR="00F62C45">
          <w:t>separate</w:t>
        </w:r>
      </w:ins>
      <w:r>
        <w:t xml:space="preserve"> basins of the lake, the</w:t>
      </w:r>
      <w:ins w:id="88" w:author="Spencer Edwards" w:date="2021-05-31T13:59:00Z">
        <w:r w:rsidR="00897F16">
          <w:t xml:space="preserve"> South</w:t>
        </w:r>
      </w:ins>
      <w:del w:id="89" w:author="Spencer Edwards" w:date="2021-05-31T13:59:00Z">
        <w:r w:rsidDel="00897F16">
          <w:delText xml:space="preserve"> North</w:delText>
        </w:r>
      </w:del>
      <w:r>
        <w:t xml:space="preserve">, or </w:t>
      </w:r>
      <w:ins w:id="90" w:author="Spencer Edwards" w:date="2021-05-31T13:59:00Z">
        <w:r w:rsidR="00897F16">
          <w:t>warm</w:t>
        </w:r>
      </w:ins>
      <w:del w:id="91" w:author="Spencer Edwards" w:date="2021-05-31T13:59:00Z">
        <w:r w:rsidDel="00897F16">
          <w:delText>cold</w:delText>
        </w:r>
      </w:del>
      <w:r>
        <w:t xml:space="preserve"> shore, and</w:t>
      </w:r>
      <w:ins w:id="92" w:author="Spencer Edwards" w:date="2021-05-31T13:59:00Z">
        <w:r w:rsidR="00897F16">
          <w:t xml:space="preserve"> </w:t>
        </w:r>
        <w:proofErr w:type="spellStart"/>
        <w:r w:rsidR="00897F16">
          <w:t>Grímsstaðir</w:t>
        </w:r>
      </w:ins>
      <w:proofErr w:type="spellEnd"/>
      <w:del w:id="93" w:author="Spencer Edwards" w:date="2021-05-31T13:59:00Z">
        <w:r w:rsidDel="00897F16">
          <w:delText xml:space="preserve"> the South, or warm shore</w:delText>
        </w:r>
      </w:del>
      <w:r>
        <w:t xml:space="preserve">. </w:t>
      </w:r>
      <w:commentRangeEnd w:id="85"/>
      <w:r w:rsidR="00A035F1">
        <w:rPr>
          <w:rStyle w:val="CommentReference"/>
        </w:rPr>
        <w:commentReference w:id="85"/>
      </w:r>
      <w:commentRangeStart w:id="94"/>
      <w:r>
        <w:t xml:space="preserve">Sticklebacks from both shores will then be crossed using standard methods laid out by Schluter. </w:t>
      </w:r>
      <w:commentRangeEnd w:id="94"/>
      <w:r w:rsidR="00A035F1">
        <w:rPr>
          <w:rStyle w:val="CommentReference"/>
        </w:rPr>
        <w:commentReference w:id="94"/>
      </w:r>
      <w:r>
        <w:t xml:space="preserve">Half-sibling split clutch designs have been used </w:t>
      </w:r>
      <w:r>
        <w:lastRenderedPageBreak/>
        <w:t>previously to examine the effects of indirect fitness in parasite resistance, as well as transge</w:t>
      </w:r>
      <w:commentRangeStart w:id="95"/>
      <w:r>
        <w:t xml:space="preserve">nerational plasticity in response to temperature in marine stickleback (Barber et al. 2001; </w:t>
      </w:r>
      <w:proofErr w:type="spellStart"/>
      <w:r>
        <w:t>Ramler</w:t>
      </w:r>
      <w:proofErr w:type="spellEnd"/>
      <w:r>
        <w:t xml:space="preserve"> et al. 2014). One of the major problems when considering historical work on parental effects is disentangling genetic and environmental effects (Donelson et al. 2018). Using a Linear Mixed Model (LMM) approach to decompile the effects should be effective. 1</w:t>
      </w:r>
      <w:ins w:id="96" w:author="Spencer Edwards" w:date="2021-06-01T08:55:00Z">
        <w:r w:rsidR="00CF3DD8">
          <w:t>6</w:t>
        </w:r>
      </w:ins>
      <w:del w:id="97" w:author="Spencer Edwards" w:date="2021-06-01T08:55:00Z">
        <w:r w:rsidDel="00CF3DD8">
          <w:delText>5</w:delText>
        </w:r>
      </w:del>
      <w:r>
        <w:t xml:space="preserve"> males and 1</w:t>
      </w:r>
      <w:ins w:id="98" w:author="Spencer Edwards" w:date="2021-06-01T08:55:00Z">
        <w:r w:rsidR="00CF3DD8">
          <w:t>6</w:t>
        </w:r>
      </w:ins>
      <w:del w:id="99" w:author="Spencer Edwards" w:date="2021-06-01T08:55:00Z">
        <w:r w:rsidDel="00CF3DD8">
          <w:delText>5</w:delText>
        </w:r>
      </w:del>
      <w:r>
        <w:t xml:space="preserve"> breeding females will be collected from the shore of the hot basin (hereon: hot shore) and a nearby cool region called </w:t>
      </w:r>
      <w:del w:id="100" w:author="Bjarni K. Kristjánsson" w:date="2021-05-31T10:26:00Z">
        <w:r w:rsidDel="00907159">
          <w:delText>Grimstaðir</w:delText>
        </w:r>
      </w:del>
      <w:proofErr w:type="spellStart"/>
      <w:ins w:id="101" w:author="Bjarni K. Kristjánsson" w:date="2021-05-31T10:26:00Z">
        <w:r w:rsidR="00907159">
          <w:t>Grímsstaðir</w:t>
        </w:r>
      </w:ins>
      <w:proofErr w:type="spellEnd"/>
      <w:ins w:id="102" w:author="Spencer Edwards" w:date="2021-06-01T08:56:00Z">
        <w:r w:rsidR="00CF3DD8">
          <w:t xml:space="preserve"> (8 per habitat)</w:t>
        </w:r>
      </w:ins>
      <w:r>
        <w:t>. Sperm from each male will be split and used to fertilize two females, and eggs from each female will be fertilized by two males. Each family will be split between two tanks to account for tank effects on individuals.</w:t>
      </w:r>
      <w:ins w:id="103" w:author="Spencer Edwards" w:date="2021-06-01T08:56:00Z">
        <w:r w:rsidR="00CF3DD8">
          <w:t xml:space="preserve"> A total of 64 tanks will be used to house</w:t>
        </w:r>
      </w:ins>
      <w:ins w:id="104" w:author="Spencer Edwards" w:date="2021-06-01T08:58:00Z">
        <w:r w:rsidR="00CF3DD8">
          <w:t xml:space="preserve"> the</w:t>
        </w:r>
      </w:ins>
      <w:ins w:id="105" w:author="Spencer Edwards" w:date="2021-06-01T08:56:00Z">
        <w:r w:rsidR="00CF3DD8">
          <w:t xml:space="preserve"> 32 </w:t>
        </w:r>
      </w:ins>
      <w:ins w:id="106" w:author="Spencer Edwards" w:date="2021-06-01T08:57:00Z">
        <w:r w:rsidR="00CF3DD8">
          <w:t>full-sib families</w:t>
        </w:r>
      </w:ins>
      <w:ins w:id="107" w:author="Spencer Edwards" w:date="2021-06-01T08:58:00Z">
        <w:r w:rsidR="00CF3DD8">
          <w:t>.</w:t>
        </w:r>
      </w:ins>
      <w:r>
        <w:t xml:space="preserve"> Fish will be raised in tanks</w:t>
      </w:r>
      <w:ins w:id="108" w:author="Spencer Edwards" w:date="2021-06-01T08:58:00Z">
        <w:r w:rsidR="00CF3DD8">
          <w:t xml:space="preserve"> in a common garden </w:t>
        </w:r>
      </w:ins>
      <w:ins w:id="109" w:author="Spencer Edwards" w:date="2021-06-01T08:59:00Z">
        <w:r w:rsidR="00CF3DD8">
          <w:t>at 13</w:t>
        </w:r>
      </w:ins>
      <w:ins w:id="110" w:author="Spencer Edwards" w:date="2021-06-01T09:00:00Z">
        <w:r w:rsidR="00CF3DD8" w:rsidRPr="00CF3DD8">
          <w:t xml:space="preserve"> </w:t>
        </w:r>
        <w:r w:rsidR="00CF3DD8" w:rsidRPr="00CF3DD8">
          <w:t>°</w:t>
        </w:r>
        <w:r w:rsidR="00CF3DD8">
          <w:t xml:space="preserve">C and fed a mixed diet of </w:t>
        </w:r>
      </w:ins>
      <w:ins w:id="111" w:author="Spencer Edwards" w:date="2021-06-01T09:01:00Z">
        <w:r w:rsidR="00CF3DD8">
          <w:t>bloodworms and pellets. Fish will be</w:t>
        </w:r>
      </w:ins>
      <w:del w:id="112" w:author="Spencer Edwards" w:date="2021-06-01T09:01:00Z">
        <w:r w:rsidDel="00CF3DD8">
          <w:delText xml:space="preserve"> and</w:delText>
        </w:r>
      </w:del>
      <w:r>
        <w:t xml:space="preserve"> weighed/measured every 3 months until fully grown, when their behavior will be assessed.</w:t>
      </w:r>
      <w:commentRangeEnd w:id="95"/>
      <w:r w:rsidR="00907159">
        <w:rPr>
          <w:rStyle w:val="CommentReference"/>
        </w:rPr>
        <w:commentReference w:id="95"/>
      </w:r>
    </w:p>
    <w:p w14:paraId="00B4D63A" w14:textId="6E997D6A" w:rsidR="00B26D6C" w:rsidRPr="00B26D6C" w:rsidRDefault="00B26D6C" w:rsidP="00B26D6C">
      <w:pPr>
        <w:pStyle w:val="BodyText"/>
        <w:rPr>
          <w:ins w:id="113" w:author="Spencer Edwards" w:date="2021-05-31T14:13:00Z"/>
          <w:rPrChange w:id="114" w:author="Spencer Edwards" w:date="2021-06-01T13:36:00Z">
            <w:rPr>
              <w:ins w:id="115" w:author="Spencer Edwards" w:date="2021-05-31T14:13:00Z"/>
            </w:rPr>
          </w:rPrChange>
        </w:rPr>
        <w:pPrChange w:id="116" w:author="Spencer Edwards" w:date="2021-06-01T13:36:00Z">
          <w:pPr>
            <w:pStyle w:val="FirstParagraph"/>
          </w:pPr>
        </w:pPrChange>
      </w:pPr>
      <w:ins w:id="117" w:author="Spencer Edwards" w:date="2021-06-01T13:36:00Z">
        <w:r w:rsidRPr="00B26D6C">
          <w:drawing>
            <wp:inline distT="0" distB="0" distL="0" distR="0" wp14:anchorId="116D3AA1" wp14:editId="266EF45A">
              <wp:extent cx="5705475" cy="468630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705475" cy="4686300"/>
                      </a:xfrm>
                      <a:prstGeom prst="rect">
                        <a:avLst/>
                      </a:prstGeom>
                    </pic:spPr>
                  </pic:pic>
                </a:graphicData>
              </a:graphic>
            </wp:inline>
          </w:drawing>
        </w:r>
      </w:ins>
    </w:p>
    <w:p w14:paraId="0BF8278F" w14:textId="33B060ED" w:rsidR="00F62C45" w:rsidRDefault="00F62C45" w:rsidP="00F62C45">
      <w:pPr>
        <w:pStyle w:val="Heading1"/>
        <w:rPr>
          <w:ins w:id="118" w:author="Spencer Edwards" w:date="2021-05-31T14:13:00Z"/>
        </w:rPr>
      </w:pPr>
      <w:ins w:id="119" w:author="Spencer Edwards" w:date="2021-05-31T14:13:00Z">
        <w:r>
          <w:t>Timeline</w:t>
        </w:r>
      </w:ins>
    </w:p>
    <w:p w14:paraId="2365669B" w14:textId="3537B61B" w:rsidR="00F62C45" w:rsidRDefault="00F62C45" w:rsidP="00F62C45">
      <w:pPr>
        <w:pStyle w:val="BodyText"/>
        <w:rPr>
          <w:ins w:id="120" w:author="Spencer Edwards" w:date="2021-05-31T14:16:00Z"/>
        </w:rPr>
      </w:pPr>
      <w:ins w:id="121" w:author="Spencer Edwards" w:date="2021-05-31T14:13:00Z">
        <w:r>
          <w:t>June 14-15</w:t>
        </w:r>
      </w:ins>
      <w:ins w:id="122" w:author="Spencer Edwards" w:date="2021-05-31T14:14:00Z">
        <w:r>
          <w:t xml:space="preserve">: </w:t>
        </w:r>
        <w:r w:rsidR="0028396D">
          <w:t>Breeding stickleback co</w:t>
        </w:r>
      </w:ins>
      <w:ins w:id="123" w:author="Spencer Edwards" w:date="2021-05-31T14:15:00Z">
        <w:r w:rsidR="0028396D">
          <w:t xml:space="preserve">llection </w:t>
        </w:r>
      </w:ins>
    </w:p>
    <w:p w14:paraId="3551FBDB" w14:textId="6C8719CB" w:rsidR="0028396D" w:rsidRPr="00F62C45" w:rsidRDefault="00CF6000" w:rsidP="00F62C45">
      <w:pPr>
        <w:pStyle w:val="BodyText"/>
        <w:rPr>
          <w:ins w:id="124" w:author="Bjarni K. Kristjánsson" w:date="2021-05-31T10:26:00Z"/>
          <w:rPrChange w:id="125" w:author="Spencer Edwards" w:date="2021-05-31T14:13:00Z">
            <w:rPr>
              <w:ins w:id="126" w:author="Bjarni K. Kristjánsson" w:date="2021-05-31T10:26:00Z"/>
            </w:rPr>
          </w:rPrChange>
        </w:rPr>
        <w:pPrChange w:id="127" w:author="Spencer Edwards" w:date="2021-05-31T14:13:00Z">
          <w:pPr>
            <w:pStyle w:val="FirstParagraph"/>
          </w:pPr>
        </w:pPrChange>
      </w:pPr>
      <w:ins w:id="128" w:author="Spencer Edwards" w:date="2021-05-31T14:23:00Z">
        <w:r>
          <w:lastRenderedPageBreak/>
          <w:t>June 15 – June 2</w:t>
        </w:r>
      </w:ins>
      <w:ins w:id="129" w:author="Spencer Edwards" w:date="2021-06-03T10:42:00Z">
        <w:r w:rsidR="001E7220">
          <w:t>2</w:t>
        </w:r>
      </w:ins>
      <w:ins w:id="130" w:author="Spencer Edwards" w:date="2021-05-31T14:23:00Z">
        <w:r>
          <w:t>:</w:t>
        </w:r>
      </w:ins>
      <w:ins w:id="131" w:author="Spencer Edwards" w:date="2021-05-31T14:24:00Z">
        <w:r>
          <w:t xml:space="preserve"> </w:t>
        </w:r>
      </w:ins>
      <w:ins w:id="132" w:author="Spencer Edwards" w:date="2021-06-03T10:42:00Z">
        <w:r w:rsidR="001E7220">
          <w:t>Crosses made</w:t>
        </w:r>
      </w:ins>
      <w:ins w:id="133" w:author="Spencer Edwards" w:date="2021-05-31T14:23:00Z">
        <w:r>
          <w:t xml:space="preserve"> </w:t>
        </w:r>
      </w:ins>
    </w:p>
    <w:p w14:paraId="366AF88F" w14:textId="77777777" w:rsidR="004E2AAB" w:rsidRDefault="00FC7ED0">
      <w:pPr>
        <w:pStyle w:val="FirstParagraph"/>
      </w:pPr>
      <w:r>
        <w:br/>
        <w:t xml:space="preserve">Proposed Guides: Dr. Bjarni Kristjánsson, Department of Aquaculture and Fish Biology, </w:t>
      </w:r>
      <w:proofErr w:type="spellStart"/>
      <w:r>
        <w:t>Hólar</w:t>
      </w:r>
      <w:proofErr w:type="spellEnd"/>
      <w:r>
        <w:t xml:space="preserve"> University College.</w:t>
      </w:r>
    </w:p>
    <w:p w14:paraId="40CE43D7" w14:textId="77777777" w:rsidR="004E2AAB" w:rsidRDefault="00FC7ED0">
      <w:pPr>
        <w:pStyle w:val="Bibliography"/>
      </w:pPr>
      <w:bookmarkStart w:id="134" w:name="ref-Badyaev2009"/>
      <w:bookmarkStart w:id="135" w:name="refs"/>
      <w:proofErr w:type="spellStart"/>
      <w:r>
        <w:t>Badyaev</w:t>
      </w:r>
      <w:proofErr w:type="spellEnd"/>
      <w:r>
        <w:t xml:space="preserve">, Alexander V, and Tobias </w:t>
      </w:r>
      <w:proofErr w:type="spellStart"/>
      <w:r>
        <w:t>Uller</w:t>
      </w:r>
      <w:proofErr w:type="spellEnd"/>
      <w:r>
        <w:t xml:space="preserve">. 2009. “Parental effects in ecology and evolution : mechanisms , processes and implications.” </w:t>
      </w:r>
      <w:r>
        <w:rPr>
          <w:i/>
          <w:iCs/>
        </w:rPr>
        <w:t>Philosophical Transactions of the Royal Society B: Biological Sciences</w:t>
      </w:r>
      <w:r>
        <w:t xml:space="preserve"> 364 (March): 1169–77. </w:t>
      </w:r>
      <w:hyperlink r:id="rId13">
        <w:r>
          <w:rPr>
            <w:rStyle w:val="Hyperlink"/>
          </w:rPr>
          <w:t>https://doi.org/10.1098/rstb.2008.0302</w:t>
        </w:r>
      </w:hyperlink>
      <w:r>
        <w:t>.</w:t>
      </w:r>
    </w:p>
    <w:p w14:paraId="440D6A4B" w14:textId="77777777" w:rsidR="004E2AAB" w:rsidRDefault="00FC7ED0">
      <w:pPr>
        <w:pStyle w:val="Bibliography"/>
      </w:pPr>
      <w:bookmarkStart w:id="136" w:name="ref-Barber2001"/>
      <w:bookmarkEnd w:id="134"/>
      <w:r>
        <w:t xml:space="preserve">Barber, I., S. A. Arnott, V. A. Braithwaite, J. Andrew, and F. A. </w:t>
      </w:r>
      <w:proofErr w:type="spellStart"/>
      <w:r>
        <w:t>Huntingford</w:t>
      </w:r>
      <w:proofErr w:type="spellEnd"/>
      <w:r>
        <w:t xml:space="preserve">. 2001. “Indirect fitness consequences of mate choice in sticklebacks: Offspring of brighter males grow slowly but resist parasitic infections.” </w:t>
      </w:r>
      <w:r>
        <w:rPr>
          <w:i/>
          <w:iCs/>
        </w:rPr>
        <w:t>Proceedings of the Royal Society B: Biological Sciences</w:t>
      </w:r>
      <w:r>
        <w:t xml:space="preserve"> 268 (1462): 71–76. </w:t>
      </w:r>
      <w:hyperlink r:id="rId14">
        <w:r>
          <w:rPr>
            <w:rStyle w:val="Hyperlink"/>
          </w:rPr>
          <w:t>https://doi.org/10.1098/rspb.2000.1331</w:t>
        </w:r>
      </w:hyperlink>
      <w:r>
        <w:t>.</w:t>
      </w:r>
    </w:p>
    <w:p w14:paraId="51B39B42" w14:textId="77777777" w:rsidR="004E2AAB" w:rsidRDefault="00FC7ED0">
      <w:pPr>
        <w:pStyle w:val="Bibliography"/>
      </w:pPr>
      <w:bookmarkStart w:id="137" w:name="ref-Bell2016"/>
      <w:bookmarkEnd w:id="136"/>
      <w:r>
        <w:t xml:space="preserve">Bell, Alison M., Katie E. McGhee, and Laura R. Stein. 2016. “Effects of mothers’ and fathers’ experience with predation risk on the behavioral development of their offspring in </w:t>
      </w:r>
      <w:proofErr w:type="spellStart"/>
      <w:r>
        <w:t>threespined</w:t>
      </w:r>
      <w:proofErr w:type="spellEnd"/>
      <w:r>
        <w:t xml:space="preserve"> sticklebacks.” </w:t>
      </w:r>
      <w:r>
        <w:rPr>
          <w:i/>
          <w:iCs/>
        </w:rPr>
        <w:t>Current Opinion in Behavioral Sciences</w:t>
      </w:r>
      <w:r>
        <w:t xml:space="preserve"> 7: 28–32. </w:t>
      </w:r>
      <w:hyperlink r:id="rId15">
        <w:r>
          <w:rPr>
            <w:rStyle w:val="Hyperlink"/>
          </w:rPr>
          <w:t>https://doi.org/10.1016/j.cobeha.2015.10.011</w:t>
        </w:r>
      </w:hyperlink>
      <w:r>
        <w:t>.</w:t>
      </w:r>
    </w:p>
    <w:p w14:paraId="72580EE9" w14:textId="77777777" w:rsidR="004E2AAB" w:rsidRDefault="00FC7ED0">
      <w:pPr>
        <w:pStyle w:val="Bibliography"/>
      </w:pPr>
      <w:bookmarkStart w:id="138" w:name="ref-Bell2018"/>
      <w:bookmarkEnd w:id="137"/>
      <w:r>
        <w:t xml:space="preserve">Bell, Alison M., Rebecca Trapp, and Jason </w:t>
      </w:r>
      <w:proofErr w:type="spellStart"/>
      <w:r>
        <w:t>Keagy</w:t>
      </w:r>
      <w:proofErr w:type="spellEnd"/>
      <w:r>
        <w:t xml:space="preserve">. 2018. “Parenting </w:t>
      </w:r>
      <w:proofErr w:type="spellStart"/>
      <w:r>
        <w:t>behaviour</w:t>
      </w:r>
      <w:proofErr w:type="spellEnd"/>
      <w:r>
        <w:t xml:space="preserve"> is highly heritable in male stickleback.” </w:t>
      </w:r>
      <w:r>
        <w:rPr>
          <w:i/>
          <w:iCs/>
        </w:rPr>
        <w:t>Royal Society Open Science</w:t>
      </w:r>
      <w:r>
        <w:t xml:space="preserve"> 5 (1). </w:t>
      </w:r>
      <w:hyperlink r:id="rId16">
        <w:r>
          <w:rPr>
            <w:rStyle w:val="Hyperlink"/>
          </w:rPr>
          <w:t>https://doi.org/10.1098/rsos.171029</w:t>
        </w:r>
      </w:hyperlink>
      <w:r>
        <w:t>.</w:t>
      </w:r>
    </w:p>
    <w:p w14:paraId="3740FBFA" w14:textId="77777777" w:rsidR="004E2AAB" w:rsidRDefault="00FC7ED0">
      <w:pPr>
        <w:pStyle w:val="Bibliography"/>
      </w:pPr>
      <w:bookmarkStart w:id="139" w:name="ref-charmantier_garant_kruuk_2014"/>
      <w:bookmarkEnd w:id="138"/>
      <w:proofErr w:type="spellStart"/>
      <w:r>
        <w:t>Charmantier</w:t>
      </w:r>
      <w:proofErr w:type="spellEnd"/>
      <w:r>
        <w:t xml:space="preserve">, Anne, D. </w:t>
      </w:r>
      <w:proofErr w:type="spellStart"/>
      <w:r>
        <w:t>Garant</w:t>
      </w:r>
      <w:proofErr w:type="spellEnd"/>
      <w:r>
        <w:t xml:space="preserve">, and </w:t>
      </w:r>
      <w:proofErr w:type="spellStart"/>
      <w:r>
        <w:t>Loeske</w:t>
      </w:r>
      <w:proofErr w:type="spellEnd"/>
      <w:r>
        <w:t xml:space="preserve"> E. B. </w:t>
      </w:r>
      <w:proofErr w:type="spellStart"/>
      <w:r>
        <w:t>Kruuk</w:t>
      </w:r>
      <w:proofErr w:type="spellEnd"/>
      <w:r>
        <w:t xml:space="preserve">. 2014. </w:t>
      </w:r>
      <w:r>
        <w:rPr>
          <w:i/>
          <w:iCs/>
        </w:rPr>
        <w:t>Quantitative Genetics in the Wild</w:t>
      </w:r>
      <w:r>
        <w:t>. Oxford University Press.</w:t>
      </w:r>
    </w:p>
    <w:p w14:paraId="530F7F0F" w14:textId="77777777" w:rsidR="004E2AAB" w:rsidRDefault="00FC7ED0">
      <w:pPr>
        <w:pStyle w:val="Bibliography"/>
      </w:pPr>
      <w:bookmarkStart w:id="140" w:name="ref-Danchin2011"/>
      <w:bookmarkEnd w:id="139"/>
      <w:proofErr w:type="spellStart"/>
      <w:r>
        <w:t>Danchin</w:t>
      </w:r>
      <w:proofErr w:type="spellEnd"/>
      <w:r>
        <w:t xml:space="preserve">, Étienne, Anne </w:t>
      </w:r>
      <w:proofErr w:type="spellStart"/>
      <w:r>
        <w:t>Charmantier</w:t>
      </w:r>
      <w:proofErr w:type="spellEnd"/>
      <w:r>
        <w:t xml:space="preserve">, Frances A Champagne, and Alex </w:t>
      </w:r>
      <w:proofErr w:type="spellStart"/>
      <w:r>
        <w:t>Mesoudi</w:t>
      </w:r>
      <w:proofErr w:type="spellEnd"/>
      <w:r>
        <w:t xml:space="preserve">. 2011. “Beyond DNA : integrating inclusive inheritance into an extended theory of evolution.” </w:t>
      </w:r>
      <w:r>
        <w:rPr>
          <w:i/>
          <w:iCs/>
        </w:rPr>
        <w:t>Nature Publishing Group</w:t>
      </w:r>
      <w:r>
        <w:t xml:space="preserve"> 12 (7): 475–86. </w:t>
      </w:r>
      <w:hyperlink r:id="rId17">
        <w:r>
          <w:rPr>
            <w:rStyle w:val="Hyperlink"/>
          </w:rPr>
          <w:t>https://doi.org/10.1038/nrg3028</w:t>
        </w:r>
      </w:hyperlink>
      <w:r>
        <w:t>.</w:t>
      </w:r>
    </w:p>
    <w:p w14:paraId="148A491B" w14:textId="77777777" w:rsidR="004E2AAB" w:rsidRDefault="00FC7ED0">
      <w:pPr>
        <w:pStyle w:val="Bibliography"/>
      </w:pPr>
      <w:bookmarkStart w:id="141" w:name="ref-Donelson2018"/>
      <w:bookmarkEnd w:id="140"/>
      <w:r>
        <w:t xml:space="preserve">Donelson, Jennifer M., Santiago Salinas, Philip L. Munday, and Lisa N. S. </w:t>
      </w:r>
      <w:proofErr w:type="spellStart"/>
      <w:r>
        <w:t>Shama</w:t>
      </w:r>
      <w:proofErr w:type="spellEnd"/>
      <w:r>
        <w:t xml:space="preserve">. 2018. “Transgenerational plasticity and climate change experiments: Where do we go from here?” </w:t>
      </w:r>
      <w:r>
        <w:rPr>
          <w:i/>
          <w:iCs/>
        </w:rPr>
        <w:t>Global Change Biology</w:t>
      </w:r>
      <w:r>
        <w:t xml:space="preserve"> 24 (1): 13–34. </w:t>
      </w:r>
      <w:hyperlink r:id="rId18">
        <w:r>
          <w:rPr>
            <w:rStyle w:val="Hyperlink"/>
          </w:rPr>
          <w:t>https://doi.org/10.1111/gcb.13903</w:t>
        </w:r>
      </w:hyperlink>
      <w:r>
        <w:t>.</w:t>
      </w:r>
    </w:p>
    <w:p w14:paraId="18233E71" w14:textId="77777777" w:rsidR="004E2AAB" w:rsidRDefault="00FC7ED0">
      <w:pPr>
        <w:pStyle w:val="Bibliography"/>
      </w:pPr>
      <w:bookmarkStart w:id="142" w:name="ref-Kristjansson2002"/>
      <w:bookmarkEnd w:id="141"/>
      <w:r>
        <w:t xml:space="preserve">Kristjánsson, Bjarni K., </w:t>
      </w:r>
      <w:proofErr w:type="spellStart"/>
      <w:r>
        <w:t>Skúli</w:t>
      </w:r>
      <w:proofErr w:type="spellEnd"/>
      <w:r>
        <w:t xml:space="preserve"> </w:t>
      </w:r>
      <w:proofErr w:type="spellStart"/>
      <w:r>
        <w:t>Skúlason</w:t>
      </w:r>
      <w:proofErr w:type="spellEnd"/>
      <w:r>
        <w:t xml:space="preserve">, and David L. G. Noakes. 2002. “Morphological segregation of Icelandic </w:t>
      </w:r>
      <w:proofErr w:type="spellStart"/>
      <w:r>
        <w:t>threespine</w:t>
      </w:r>
      <w:proofErr w:type="spellEnd"/>
      <w:r>
        <w:t xml:space="preserve"> stickleback (</w:t>
      </w:r>
      <w:proofErr w:type="spellStart"/>
      <w:r>
        <w:t>Gasterosteus</w:t>
      </w:r>
      <w:proofErr w:type="spellEnd"/>
      <w:r>
        <w:t xml:space="preserve"> aculeatus L).” </w:t>
      </w:r>
      <w:r>
        <w:rPr>
          <w:i/>
          <w:iCs/>
        </w:rPr>
        <w:t>Biological Journal of the Linnean Society</w:t>
      </w:r>
      <w:r>
        <w:t xml:space="preserve"> 76 (2): 247–57. </w:t>
      </w:r>
      <w:hyperlink r:id="rId19">
        <w:r>
          <w:rPr>
            <w:rStyle w:val="Hyperlink"/>
          </w:rPr>
          <w:t>https://doi.org/10.1046/j.1095-8312.2002.00063.x</w:t>
        </w:r>
      </w:hyperlink>
      <w:r>
        <w:t>.</w:t>
      </w:r>
    </w:p>
    <w:p w14:paraId="1B1F4048" w14:textId="77777777" w:rsidR="004E2AAB" w:rsidRDefault="00FC7ED0">
      <w:pPr>
        <w:pStyle w:val="Bibliography"/>
      </w:pPr>
      <w:bookmarkStart w:id="143" w:name="ref-Millet2013"/>
      <w:bookmarkEnd w:id="142"/>
      <w:r>
        <w:t xml:space="preserve">Millet, Antoine, Bjarni K. Kristjánsson, </w:t>
      </w:r>
      <w:proofErr w:type="spellStart"/>
      <w:r>
        <w:t>Árni</w:t>
      </w:r>
      <w:proofErr w:type="spellEnd"/>
      <w:r>
        <w:t xml:space="preserve"> </w:t>
      </w:r>
      <w:proofErr w:type="spellStart"/>
      <w:r>
        <w:t>Einarsson</w:t>
      </w:r>
      <w:proofErr w:type="spellEnd"/>
      <w:r>
        <w:t xml:space="preserve">, and Katja </w:t>
      </w:r>
      <w:proofErr w:type="spellStart"/>
      <w:r>
        <w:t>Räsänen</w:t>
      </w:r>
      <w:proofErr w:type="spellEnd"/>
      <w:r>
        <w:t xml:space="preserve">. 2013. “Spatial phenotypic and genetic structure of </w:t>
      </w:r>
      <w:proofErr w:type="spellStart"/>
      <w:r>
        <w:t>threespine</w:t>
      </w:r>
      <w:proofErr w:type="spellEnd"/>
      <w:r>
        <w:t xml:space="preserve"> stickleback (</w:t>
      </w:r>
      <w:proofErr w:type="spellStart"/>
      <w:r>
        <w:t>Gasterosteus</w:t>
      </w:r>
      <w:proofErr w:type="spellEnd"/>
      <w:r>
        <w:t xml:space="preserve"> aculeatus) in a heterogeneous natural system, Lake </w:t>
      </w:r>
      <w:proofErr w:type="spellStart"/>
      <w:r>
        <w:t>Myvatn</w:t>
      </w:r>
      <w:proofErr w:type="spellEnd"/>
      <w:r>
        <w:t xml:space="preserve">, Iceland.” </w:t>
      </w:r>
      <w:r>
        <w:rPr>
          <w:i/>
          <w:iCs/>
        </w:rPr>
        <w:t>Ecology and Evolution</w:t>
      </w:r>
      <w:r>
        <w:t xml:space="preserve"> 3 (10): 3219–32. </w:t>
      </w:r>
      <w:hyperlink r:id="rId20">
        <w:r>
          <w:rPr>
            <w:rStyle w:val="Hyperlink"/>
          </w:rPr>
          <w:t>https://doi.org/10.1002/ece3.712</w:t>
        </w:r>
      </w:hyperlink>
      <w:r>
        <w:t>.</w:t>
      </w:r>
    </w:p>
    <w:p w14:paraId="18F1CBB9" w14:textId="77777777" w:rsidR="004E2AAB" w:rsidRDefault="00FC7ED0">
      <w:pPr>
        <w:pStyle w:val="Bibliography"/>
      </w:pPr>
      <w:bookmarkStart w:id="144" w:name="ref-Mommer2014"/>
      <w:bookmarkEnd w:id="143"/>
      <w:proofErr w:type="spellStart"/>
      <w:r>
        <w:t>Mommer</w:t>
      </w:r>
      <w:proofErr w:type="spellEnd"/>
      <w:r>
        <w:t xml:space="preserve">, Brett C, and Alison M Bell. 2014. “Maternal Experience with Predation Risk Influences Genome-Wide Embryonic Gene Expression in </w:t>
      </w:r>
      <w:proofErr w:type="spellStart"/>
      <w:r>
        <w:t>Threespined</w:t>
      </w:r>
      <w:proofErr w:type="spellEnd"/>
      <w:r>
        <w:t xml:space="preserve"> Sticklebacks ( </w:t>
      </w:r>
      <w:proofErr w:type="spellStart"/>
      <w:r>
        <w:t>Gasterosteus</w:t>
      </w:r>
      <w:proofErr w:type="spellEnd"/>
      <w:r>
        <w:t xml:space="preserve"> aculeatus )” 9 (6). </w:t>
      </w:r>
      <w:hyperlink r:id="rId21">
        <w:r>
          <w:rPr>
            <w:rStyle w:val="Hyperlink"/>
          </w:rPr>
          <w:t>https://doi.org/10.1371/journal.pone.0098564</w:t>
        </w:r>
      </w:hyperlink>
      <w:r>
        <w:t>.</w:t>
      </w:r>
    </w:p>
    <w:p w14:paraId="0F212937" w14:textId="77777777" w:rsidR="004E2AAB" w:rsidRDefault="00FC7ED0">
      <w:pPr>
        <w:pStyle w:val="Bibliography"/>
      </w:pPr>
      <w:bookmarkStart w:id="145" w:name="ref-Ramler2014"/>
      <w:bookmarkEnd w:id="144"/>
      <w:proofErr w:type="spellStart"/>
      <w:r>
        <w:lastRenderedPageBreak/>
        <w:t>Ramler</w:t>
      </w:r>
      <w:proofErr w:type="spellEnd"/>
      <w:r>
        <w:t xml:space="preserve">, D., P. </w:t>
      </w:r>
      <w:proofErr w:type="spellStart"/>
      <w:r>
        <w:t>Mitteroecker</w:t>
      </w:r>
      <w:proofErr w:type="spellEnd"/>
      <w:r>
        <w:t xml:space="preserve">, L. N. S. </w:t>
      </w:r>
      <w:proofErr w:type="spellStart"/>
      <w:r>
        <w:t>Shama</w:t>
      </w:r>
      <w:proofErr w:type="spellEnd"/>
      <w:r>
        <w:t xml:space="preserve">, K. M. Wegner, and H. </w:t>
      </w:r>
      <w:proofErr w:type="spellStart"/>
      <w:r>
        <w:t>Ahnelt</w:t>
      </w:r>
      <w:proofErr w:type="spellEnd"/>
      <w:r>
        <w:t xml:space="preserve">. 2014. “Nonlinear effects of temperature on body form and developmental canalization in the </w:t>
      </w:r>
      <w:proofErr w:type="spellStart"/>
      <w:r>
        <w:t>threespine</w:t>
      </w:r>
      <w:proofErr w:type="spellEnd"/>
      <w:r>
        <w:t xml:space="preserve"> stickleback.” </w:t>
      </w:r>
      <w:r>
        <w:rPr>
          <w:i/>
          <w:iCs/>
        </w:rPr>
        <w:t>Journal of Evolutionary Biology</w:t>
      </w:r>
      <w:r>
        <w:t xml:space="preserve"> 27 (3): 497–507. </w:t>
      </w:r>
      <w:hyperlink r:id="rId22">
        <w:r>
          <w:rPr>
            <w:rStyle w:val="Hyperlink"/>
          </w:rPr>
          <w:t>https://doi.org/10.1111/jeb.12311</w:t>
        </w:r>
      </w:hyperlink>
      <w:r>
        <w:t>.</w:t>
      </w:r>
    </w:p>
    <w:p w14:paraId="0636CE85" w14:textId="77777777" w:rsidR="004E2AAB" w:rsidRDefault="00FC7ED0">
      <w:pPr>
        <w:pStyle w:val="Bibliography"/>
      </w:pPr>
      <w:bookmarkStart w:id="146" w:name="ref-Stein2014"/>
      <w:bookmarkEnd w:id="145"/>
      <w:r>
        <w:t xml:space="preserve">Stein, Laura R., and Alison M. Bell. 2014. “Paternal programming in sticklebacks.” </w:t>
      </w:r>
      <w:r>
        <w:rPr>
          <w:i/>
          <w:iCs/>
        </w:rPr>
        <w:t xml:space="preserve">Animal </w:t>
      </w:r>
      <w:proofErr w:type="spellStart"/>
      <w:r>
        <w:rPr>
          <w:i/>
          <w:iCs/>
        </w:rPr>
        <w:t>Behaviour</w:t>
      </w:r>
      <w:proofErr w:type="spellEnd"/>
      <w:r>
        <w:t xml:space="preserve"> 95: 165–71. </w:t>
      </w:r>
      <w:hyperlink r:id="rId23">
        <w:r>
          <w:rPr>
            <w:rStyle w:val="Hyperlink"/>
          </w:rPr>
          <w:t>https://doi.org/10.1016/j.anbehav.2014.07.010</w:t>
        </w:r>
      </w:hyperlink>
      <w:r>
        <w:t>.</w:t>
      </w:r>
    </w:p>
    <w:p w14:paraId="7F9D65E1" w14:textId="77777777" w:rsidR="004E2AAB" w:rsidRDefault="00FC7ED0">
      <w:pPr>
        <w:pStyle w:val="Bibliography"/>
      </w:pPr>
      <w:bookmarkStart w:id="147" w:name="ref-Tigreros2021"/>
      <w:bookmarkEnd w:id="146"/>
      <w:proofErr w:type="spellStart"/>
      <w:r>
        <w:t>Tigreros</w:t>
      </w:r>
      <w:proofErr w:type="spellEnd"/>
      <w:r>
        <w:t xml:space="preserve">, Natasha, Anurag A. Agrawal, and Jennifer S. Thaler. 2021. “Genetic variation in parental effects contributes to the evolutionary potential of prey responses to predation risk.” </w:t>
      </w:r>
      <w:r>
        <w:rPr>
          <w:i/>
          <w:iCs/>
        </w:rPr>
        <w:t>American Naturalist</w:t>
      </w:r>
      <w:r>
        <w:t xml:space="preserve"> 197 (2): 164–75. </w:t>
      </w:r>
      <w:hyperlink r:id="rId24">
        <w:r>
          <w:rPr>
            <w:rStyle w:val="Hyperlink"/>
          </w:rPr>
          <w:t>https://doi.org/10.1086/712341</w:t>
        </w:r>
      </w:hyperlink>
      <w:r>
        <w:t>.</w:t>
      </w:r>
    </w:p>
    <w:p w14:paraId="545A7753" w14:textId="77777777" w:rsidR="004E2AAB" w:rsidRDefault="00FC7ED0">
      <w:pPr>
        <w:pStyle w:val="Bibliography"/>
      </w:pPr>
      <w:bookmarkStart w:id="148" w:name="ref-Yoshizawa2012"/>
      <w:bookmarkEnd w:id="147"/>
      <w:r>
        <w:t xml:space="preserve">Yoshizawa, Masato, Go </w:t>
      </w:r>
      <w:proofErr w:type="spellStart"/>
      <w:r>
        <w:t>Ashida</w:t>
      </w:r>
      <w:proofErr w:type="spellEnd"/>
      <w:r>
        <w:t xml:space="preserve">, and William R Jeffery. 2012. “PARENTAL GENETIC EFFECTS IN A CAVEFISH ADAPTIVE BEHAVIOR EXPLAIN DISPARITY BETWEEN NUCLEAR AND MITOCHONDRIAL DNA.” </w:t>
      </w:r>
      <w:r>
        <w:rPr>
          <w:i/>
          <w:iCs/>
        </w:rPr>
        <w:t>Evolution</w:t>
      </w:r>
      <w:r>
        <w:t xml:space="preserve"> 66 (9): 2975–82. </w:t>
      </w:r>
      <w:hyperlink r:id="rId25">
        <w:r>
          <w:rPr>
            <w:rStyle w:val="Hyperlink"/>
          </w:rPr>
          <w:t>https://doi.org/10.5061/dryad.qn514810</w:t>
        </w:r>
      </w:hyperlink>
      <w:r>
        <w:t>.</w:t>
      </w:r>
      <w:bookmarkEnd w:id="76"/>
      <w:bookmarkEnd w:id="135"/>
      <w:bookmarkEnd w:id="148"/>
    </w:p>
    <w:sectPr w:rsidR="004E2AAB">
      <w:pgSz w:w="12240" w:h="15840"/>
      <w:pgMar w:top="1417" w:right="1417" w:bottom="1417" w:left="1417"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jarni K. Kristjánsson" w:date="2021-05-31T10:16:00Z" w:initials="BKK">
    <w:p w14:paraId="32411D86" w14:textId="77777777" w:rsidR="00A035F1" w:rsidRDefault="00A035F1">
      <w:pPr>
        <w:pStyle w:val="CommentText"/>
      </w:pPr>
      <w:r>
        <w:rPr>
          <w:rStyle w:val="CommentReference"/>
        </w:rPr>
        <w:annotationRef/>
      </w:r>
      <w:r>
        <w:t>Size is not morphology</w:t>
      </w:r>
    </w:p>
  </w:comment>
  <w:comment w:id="8" w:author="Bjarni K. Kristjánsson" w:date="2021-05-31T10:16:00Z" w:initials="BKK">
    <w:p w14:paraId="07167859" w14:textId="77777777" w:rsidR="00A035F1" w:rsidRDefault="00A035F1">
      <w:pPr>
        <w:pStyle w:val="CommentText"/>
      </w:pPr>
      <w:r>
        <w:rPr>
          <w:rStyle w:val="CommentReference"/>
        </w:rPr>
        <w:annotationRef/>
      </w:r>
      <w:r>
        <w:t>This is not morphology</w:t>
      </w:r>
    </w:p>
  </w:comment>
  <w:comment w:id="9" w:author="Bjarni K. Kristjánsson" w:date="2021-05-31T10:16:00Z" w:initials="BKK">
    <w:p w14:paraId="04139992" w14:textId="77777777" w:rsidR="00A035F1" w:rsidRDefault="00A035F1">
      <w:pPr>
        <w:pStyle w:val="CommentText"/>
      </w:pPr>
      <w:r>
        <w:rPr>
          <w:rStyle w:val="CommentReference"/>
        </w:rPr>
        <w:annotationRef/>
      </w:r>
      <w:r>
        <w:t>How can you do this?</w:t>
      </w:r>
    </w:p>
  </w:comment>
  <w:comment w:id="14" w:author="Bjarni K. Kristjánsson" w:date="2021-05-31T10:17:00Z" w:initials="BKK">
    <w:p w14:paraId="7EF72218" w14:textId="77777777" w:rsidR="00A035F1" w:rsidRDefault="00A035F1">
      <w:pPr>
        <w:pStyle w:val="CommentText"/>
      </w:pPr>
      <w:r>
        <w:rPr>
          <w:rStyle w:val="CommentReference"/>
        </w:rPr>
        <w:annotationRef/>
      </w:r>
      <w:r>
        <w:t>How can you test this?</w:t>
      </w:r>
    </w:p>
  </w:comment>
  <w:comment w:id="21" w:author="Bjarni K. Kristjánsson" w:date="2021-05-31T10:18:00Z" w:initials="BKK">
    <w:p w14:paraId="69E3EB6D" w14:textId="77777777" w:rsidR="00A035F1" w:rsidRDefault="00A035F1">
      <w:pPr>
        <w:pStyle w:val="CommentText"/>
      </w:pPr>
      <w:r>
        <w:rPr>
          <w:rStyle w:val="CommentReference"/>
        </w:rPr>
        <w:annotationRef/>
      </w:r>
      <w:r>
        <w:t>I would say something about the phenotype to begin with, and discuss what it is which shapes the phenotype. That will lead you to discussing parental effects.</w:t>
      </w:r>
    </w:p>
  </w:comment>
  <w:comment w:id="22" w:author="Spencer Edwards" w:date="2021-05-31T11:17:00Z" w:initials="SE">
    <w:p w14:paraId="1C1FDA77" w14:textId="656F3714" w:rsidR="0014508B" w:rsidRDefault="0014508B">
      <w:pPr>
        <w:pStyle w:val="CommentText"/>
      </w:pPr>
      <w:r>
        <w:rPr>
          <w:rStyle w:val="CommentReference"/>
        </w:rPr>
        <w:annotationRef/>
      </w:r>
    </w:p>
  </w:comment>
  <w:comment w:id="47" w:author="Bjarni K. Kristjánsson" w:date="2021-05-31T10:22:00Z" w:initials="BKK">
    <w:p w14:paraId="67CBA669" w14:textId="77777777" w:rsidR="00A035F1" w:rsidRDefault="00A035F1">
      <w:pPr>
        <w:pStyle w:val="CommentText"/>
      </w:pPr>
      <w:r>
        <w:rPr>
          <w:rStyle w:val="CommentReference"/>
        </w:rPr>
        <w:annotationRef/>
      </w:r>
      <w:r>
        <w:t xml:space="preserve">It is most commonly </w:t>
      </w:r>
      <w:proofErr w:type="spellStart"/>
      <w:r>
        <w:t>refered</w:t>
      </w:r>
      <w:proofErr w:type="spellEnd"/>
      <w:r>
        <w:t xml:space="preserve"> to P=G+E – Which can be extended to P=G+E+G*E</w:t>
      </w:r>
    </w:p>
  </w:comment>
  <w:comment w:id="46" w:author="Bjarni K. Kristjánsson" w:date="2021-05-31T10:23:00Z" w:initials="BKK">
    <w:p w14:paraId="0ABC06FB" w14:textId="77777777" w:rsidR="00A035F1" w:rsidRDefault="00A035F1">
      <w:pPr>
        <w:pStyle w:val="CommentText"/>
      </w:pPr>
      <w:r>
        <w:rPr>
          <w:rStyle w:val="CommentReference"/>
        </w:rPr>
        <w:annotationRef/>
      </w:r>
      <w:r>
        <w:t>I think you need to expand on this, and tell us why we would go in to looking at Quantitative Genetics, and what they then mean</w:t>
      </w:r>
    </w:p>
  </w:comment>
  <w:comment w:id="71" w:author="Bjarni K. Kristjánsson" w:date="2021-05-31T10:24:00Z" w:initials="BKK">
    <w:p w14:paraId="6A646FD2" w14:textId="77777777" w:rsidR="00A035F1" w:rsidRDefault="00A035F1">
      <w:pPr>
        <w:pStyle w:val="CommentText"/>
      </w:pPr>
      <w:r>
        <w:rPr>
          <w:rStyle w:val="CommentReference"/>
        </w:rPr>
        <w:annotationRef/>
      </w:r>
      <w:r>
        <w:t xml:space="preserve">You should expand on the Lake </w:t>
      </w:r>
      <w:proofErr w:type="spellStart"/>
      <w:r>
        <w:t>Mývatn</w:t>
      </w:r>
      <w:proofErr w:type="spellEnd"/>
      <w:r>
        <w:t xml:space="preserve"> stickleback knowledge</w:t>
      </w:r>
    </w:p>
  </w:comment>
  <w:comment w:id="85" w:author="Bjarni K. Kristjánsson" w:date="2021-05-31T10:25:00Z" w:initials="BKK">
    <w:p w14:paraId="2A22C4AD" w14:textId="77777777" w:rsidR="00A035F1" w:rsidRDefault="00A035F1">
      <w:pPr>
        <w:pStyle w:val="CommentText"/>
      </w:pPr>
      <w:r>
        <w:rPr>
          <w:rStyle w:val="CommentReference"/>
        </w:rPr>
        <w:annotationRef/>
      </w:r>
      <w:r>
        <w:t xml:space="preserve">Or from two locations, warm and </w:t>
      </w:r>
      <w:proofErr w:type="spellStart"/>
      <w:r>
        <w:t>Grímsstaðir</w:t>
      </w:r>
      <w:proofErr w:type="spellEnd"/>
    </w:p>
  </w:comment>
  <w:comment w:id="94" w:author="Bjarni K. Kristjánsson" w:date="2021-05-31T10:25:00Z" w:initials="BKK">
    <w:p w14:paraId="12DFDE38" w14:textId="77777777" w:rsidR="00A035F1" w:rsidRDefault="00A035F1">
      <w:pPr>
        <w:pStyle w:val="CommentText"/>
      </w:pPr>
      <w:r>
        <w:rPr>
          <w:rStyle w:val="CommentReference"/>
        </w:rPr>
        <w:annotationRef/>
      </w:r>
      <w:r>
        <w:t xml:space="preserve">Perhaps talk to Alexandra and write in here a summary (or all) the protocol of how to cross the fish. </w:t>
      </w:r>
    </w:p>
  </w:comment>
  <w:comment w:id="95" w:author="Bjarni K. Kristjánsson" w:date="2021-05-31T10:26:00Z" w:initials="BKK">
    <w:p w14:paraId="315CB4C1" w14:textId="77777777" w:rsidR="00907159" w:rsidRDefault="00907159">
      <w:pPr>
        <w:pStyle w:val="CommentText"/>
      </w:pPr>
      <w:r>
        <w:rPr>
          <w:rStyle w:val="CommentReference"/>
        </w:rPr>
        <w:annotationRef/>
      </w:r>
      <w:r>
        <w:t>It would be good to get a visual representation of the setup. You also need to expand on the phenotypes you are going to be measuring, how are you going to do that?</w:t>
      </w:r>
    </w:p>
    <w:p w14:paraId="4C8F229C" w14:textId="77777777" w:rsidR="00907159" w:rsidRDefault="00907159">
      <w:pPr>
        <w:pStyle w:val="CommentText"/>
      </w:pPr>
    </w:p>
    <w:p w14:paraId="2A2F93FD" w14:textId="77777777" w:rsidR="00907159" w:rsidRDefault="00907159">
      <w:pPr>
        <w:pStyle w:val="CommentText"/>
      </w:pPr>
      <w:r>
        <w:t xml:space="preserve">We need some kind of timeline for your proposal as well.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411D86" w15:done="0"/>
  <w15:commentEx w15:paraId="07167859" w15:done="0"/>
  <w15:commentEx w15:paraId="04139992" w15:done="0"/>
  <w15:commentEx w15:paraId="7EF72218" w15:done="0"/>
  <w15:commentEx w15:paraId="69E3EB6D" w15:done="0"/>
  <w15:commentEx w15:paraId="1C1FDA77" w15:paraIdParent="69E3EB6D" w15:done="0"/>
  <w15:commentEx w15:paraId="67CBA669" w15:done="0"/>
  <w15:commentEx w15:paraId="0ABC06FB" w15:done="0"/>
  <w15:commentEx w15:paraId="6A646FD2" w15:done="0"/>
  <w15:commentEx w15:paraId="2A22C4AD" w15:done="0"/>
  <w15:commentEx w15:paraId="12DFDE38" w15:done="0"/>
  <w15:commentEx w15:paraId="2A2F93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F4464" w16cex:dateUtc="2021-05-31T1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411D86" w16cid:durableId="245F435C"/>
  <w16cid:commentId w16cid:paraId="07167859" w16cid:durableId="245F435D"/>
  <w16cid:commentId w16cid:paraId="04139992" w16cid:durableId="245F435E"/>
  <w16cid:commentId w16cid:paraId="7EF72218" w16cid:durableId="245F435F"/>
  <w16cid:commentId w16cid:paraId="69E3EB6D" w16cid:durableId="245F4360"/>
  <w16cid:commentId w16cid:paraId="1C1FDA77" w16cid:durableId="245F4464"/>
  <w16cid:commentId w16cid:paraId="67CBA669" w16cid:durableId="245F4361"/>
  <w16cid:commentId w16cid:paraId="0ABC06FB" w16cid:durableId="245F4362"/>
  <w16cid:commentId w16cid:paraId="6A646FD2" w16cid:durableId="245F4363"/>
  <w16cid:commentId w16cid:paraId="2A22C4AD" w16cid:durableId="245F4364"/>
  <w16cid:commentId w16cid:paraId="12DFDE38" w16cid:durableId="245F4365"/>
  <w16cid:commentId w16cid:paraId="2A2F93FD" w16cid:durableId="245F43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EF27F" w14:textId="77777777" w:rsidR="00440524" w:rsidRDefault="00440524">
      <w:pPr>
        <w:spacing w:after="0"/>
      </w:pPr>
      <w:r>
        <w:separator/>
      </w:r>
    </w:p>
  </w:endnote>
  <w:endnote w:type="continuationSeparator" w:id="0">
    <w:p w14:paraId="7BAC8F74" w14:textId="77777777" w:rsidR="00440524" w:rsidRDefault="004405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D4F09" w14:textId="77777777" w:rsidR="00440524" w:rsidRDefault="00440524">
      <w:r>
        <w:separator/>
      </w:r>
    </w:p>
  </w:footnote>
  <w:footnote w:type="continuationSeparator" w:id="0">
    <w:p w14:paraId="116D981C" w14:textId="77777777" w:rsidR="00440524" w:rsidRDefault="004405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334B79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DDD48D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jarni K. Kristjánsson">
    <w15:presenceInfo w15:providerId="None" w15:userId="Bjarni K. Kristjánsson"/>
  </w15:person>
  <w15:person w15:author="Spencer Edwards">
    <w15:presenceInfo w15:providerId="Windows Live" w15:userId="3b86fb3e008fff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17BC"/>
    <w:rsid w:val="000D62F8"/>
    <w:rsid w:val="000E5207"/>
    <w:rsid w:val="0014508B"/>
    <w:rsid w:val="001E7220"/>
    <w:rsid w:val="0028396D"/>
    <w:rsid w:val="00345013"/>
    <w:rsid w:val="0036756B"/>
    <w:rsid w:val="00440524"/>
    <w:rsid w:val="004540C2"/>
    <w:rsid w:val="004A208F"/>
    <w:rsid w:val="004E29B3"/>
    <w:rsid w:val="004E2AAB"/>
    <w:rsid w:val="00590D07"/>
    <w:rsid w:val="00784D58"/>
    <w:rsid w:val="00897F16"/>
    <w:rsid w:val="008D6863"/>
    <w:rsid w:val="00907159"/>
    <w:rsid w:val="00A035F1"/>
    <w:rsid w:val="00A03D16"/>
    <w:rsid w:val="00AC6416"/>
    <w:rsid w:val="00B00849"/>
    <w:rsid w:val="00B24929"/>
    <w:rsid w:val="00B26D6C"/>
    <w:rsid w:val="00B55290"/>
    <w:rsid w:val="00B75529"/>
    <w:rsid w:val="00B86B75"/>
    <w:rsid w:val="00BC48D5"/>
    <w:rsid w:val="00C36279"/>
    <w:rsid w:val="00C651ED"/>
    <w:rsid w:val="00CF3DD8"/>
    <w:rsid w:val="00CF6000"/>
    <w:rsid w:val="00E038CC"/>
    <w:rsid w:val="00E14DC2"/>
    <w:rsid w:val="00E315A3"/>
    <w:rsid w:val="00F62C45"/>
    <w:rsid w:val="00FC2BBB"/>
    <w:rsid w:val="00FC7ED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0A1C5"/>
  <w15:docId w15:val="{308C767D-1A47-4840-8D13-F2569931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A035F1"/>
    <w:rPr>
      <w:sz w:val="16"/>
      <w:szCs w:val="16"/>
    </w:rPr>
  </w:style>
  <w:style w:type="paragraph" w:styleId="CommentText">
    <w:name w:val="annotation text"/>
    <w:basedOn w:val="Normal"/>
    <w:link w:val="CommentTextChar"/>
    <w:semiHidden/>
    <w:unhideWhenUsed/>
    <w:rsid w:val="00A035F1"/>
    <w:rPr>
      <w:sz w:val="20"/>
      <w:szCs w:val="20"/>
    </w:rPr>
  </w:style>
  <w:style w:type="character" w:customStyle="1" w:styleId="CommentTextChar">
    <w:name w:val="Comment Text Char"/>
    <w:basedOn w:val="DefaultParagraphFont"/>
    <w:link w:val="CommentText"/>
    <w:semiHidden/>
    <w:rsid w:val="00A035F1"/>
    <w:rPr>
      <w:sz w:val="20"/>
      <w:szCs w:val="20"/>
    </w:rPr>
  </w:style>
  <w:style w:type="paragraph" w:styleId="CommentSubject">
    <w:name w:val="annotation subject"/>
    <w:basedOn w:val="CommentText"/>
    <w:next w:val="CommentText"/>
    <w:link w:val="CommentSubjectChar"/>
    <w:semiHidden/>
    <w:unhideWhenUsed/>
    <w:rsid w:val="00A035F1"/>
    <w:rPr>
      <w:b/>
      <w:bCs/>
    </w:rPr>
  </w:style>
  <w:style w:type="character" w:customStyle="1" w:styleId="CommentSubjectChar">
    <w:name w:val="Comment Subject Char"/>
    <w:basedOn w:val="CommentTextChar"/>
    <w:link w:val="CommentSubject"/>
    <w:semiHidden/>
    <w:rsid w:val="00A035F1"/>
    <w:rPr>
      <w:b/>
      <w:bCs/>
      <w:sz w:val="20"/>
      <w:szCs w:val="20"/>
    </w:rPr>
  </w:style>
  <w:style w:type="paragraph" w:styleId="BalloonText">
    <w:name w:val="Balloon Text"/>
    <w:basedOn w:val="Normal"/>
    <w:link w:val="BalloonTextChar"/>
    <w:semiHidden/>
    <w:unhideWhenUsed/>
    <w:rsid w:val="00A035F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035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98/rstb.2008.0302" TargetMode="External"/><Relationship Id="rId18" Type="http://schemas.openxmlformats.org/officeDocument/2006/relationships/hyperlink" Target="https://doi.org/10.1111/gcb.1390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371/journal.pone.0098564"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1038/nrg3028" TargetMode="External"/><Relationship Id="rId25" Type="http://schemas.openxmlformats.org/officeDocument/2006/relationships/hyperlink" Target="https://doi.org/10.5061/dryad.qn514810" TargetMode="External"/><Relationship Id="rId2" Type="http://schemas.openxmlformats.org/officeDocument/2006/relationships/numbering" Target="numbering.xml"/><Relationship Id="rId16" Type="http://schemas.openxmlformats.org/officeDocument/2006/relationships/hyperlink" Target="https://doi.org/10.1098/rsos.171029" TargetMode="External"/><Relationship Id="rId20" Type="http://schemas.openxmlformats.org/officeDocument/2006/relationships/hyperlink" Target="https://doi.org/10.1002/ece3.7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086/712341" TargetMode="External"/><Relationship Id="rId5" Type="http://schemas.openxmlformats.org/officeDocument/2006/relationships/webSettings" Target="webSettings.xml"/><Relationship Id="rId15" Type="http://schemas.openxmlformats.org/officeDocument/2006/relationships/hyperlink" Target="https://doi.org/10.1016/j.cobeha.2015.10.011" TargetMode="External"/><Relationship Id="rId23" Type="http://schemas.openxmlformats.org/officeDocument/2006/relationships/hyperlink" Target="https://doi.org/10.1016/j.anbehav.2014.07.010"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doi.org/10.1046/j.1095-8312.2002.00063.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98/rspb.2000.1331" TargetMode="External"/><Relationship Id="rId22" Type="http://schemas.openxmlformats.org/officeDocument/2006/relationships/hyperlink" Target="https://doi.org/10.1111/jeb.12311"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F5447-0B0F-4123-8764-BD4BC2011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4083</TotalTime>
  <Pages>5</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Parental Effects on Development and Behavior in Threespine Stickleback Gasterosteus aculeatus of Lake Mývatn, Iceland</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Parental Effects on Development and Behavior in Threespine Stickleback Gasterosteus aculeatus of Lake Mývatn, Iceland</dc:title>
  <dc:creator>Spencer Edwards, Roll No.</dc:creator>
  <cp:keywords/>
  <cp:lastModifiedBy>Spencer Edwards</cp:lastModifiedBy>
  <cp:revision>10</cp:revision>
  <dcterms:created xsi:type="dcterms:W3CDTF">2021-05-31T19:44:00Z</dcterms:created>
  <dcterms:modified xsi:type="dcterms:W3CDTF">2021-06-03T10:48:00Z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April 2021</vt:lpwstr>
  </property>
</Properties>
</file>